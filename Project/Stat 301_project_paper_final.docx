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FFF7F" w14:textId="30794BB7" w:rsidR="00505D16" w:rsidRDefault="00F80A1A">
      <w:r>
        <w:t>Stat 301 Project</w:t>
      </w:r>
    </w:p>
    <w:p w14:paraId="0423C7AE" w14:textId="11A6A364" w:rsidR="00F80A1A" w:rsidRDefault="00F80A1A">
      <w:r>
        <w:t>Shan S</w:t>
      </w:r>
      <w:r w:rsidR="00C87F33">
        <w:t>harif</w:t>
      </w:r>
      <w:r>
        <w:t>, and Leonard L</w:t>
      </w:r>
      <w:r w:rsidR="00C87F33">
        <w:t>ange</w:t>
      </w:r>
    </w:p>
    <w:p w14:paraId="71378BEF" w14:textId="77777777" w:rsidR="00B50106" w:rsidRDefault="00B50106">
      <w:pPr>
        <w:rPr>
          <w:b/>
          <w:bCs/>
        </w:rPr>
      </w:pPr>
      <w:r w:rsidRPr="00B50106">
        <w:rPr>
          <w:b/>
          <w:bCs/>
        </w:rPr>
        <w:t>Introdu</w:t>
      </w:r>
      <w:r>
        <w:rPr>
          <w:b/>
          <w:bCs/>
        </w:rPr>
        <w:t>ction</w:t>
      </w:r>
    </w:p>
    <w:p w14:paraId="450ED143" w14:textId="66CC9B5C" w:rsidR="00B50106" w:rsidRDefault="00B50106" w:rsidP="008B5143">
      <w:pPr>
        <w:ind w:firstLine="720"/>
        <w:rPr>
          <w:b/>
          <w:bCs/>
        </w:rPr>
      </w:pPr>
      <w:r>
        <w:rPr>
          <w:rFonts w:ascii="Segoe UI" w:hAnsi="Segoe UI" w:cs="Segoe UI"/>
          <w:color w:val="0D0D0D"/>
          <w:shd w:val="clear" w:color="auto" w:fill="FFFFFF"/>
        </w:rPr>
        <w:t xml:space="preserve">This paper will analyze a subset of data from the Framingham Heart Study, a long-term prospective study on the etiology of cardiovascular disease among individuals in Framingham, Massachusetts. The dataset includes laboratory, clinic, questionnaire, and </w:t>
      </w:r>
      <w:r w:rsidR="000F6BF1">
        <w:rPr>
          <w:rFonts w:ascii="Segoe UI" w:hAnsi="Segoe UI" w:cs="Segoe UI"/>
          <w:color w:val="0D0D0D"/>
          <w:shd w:val="clear" w:color="auto" w:fill="FFFFFF"/>
        </w:rPr>
        <w:t>adjudicated</w:t>
      </w:r>
      <w:r w:rsidR="001848C3">
        <w:rPr>
          <w:rFonts w:ascii="Segoe UI" w:hAnsi="Segoe UI" w:cs="Segoe UI"/>
          <w:color w:val="0D0D0D"/>
          <w:shd w:val="clear" w:color="auto" w:fill="FFFFFF"/>
        </w:rPr>
        <w:t xml:space="preserve"> </w:t>
      </w:r>
      <w:r>
        <w:rPr>
          <w:rFonts w:ascii="Segoe UI" w:hAnsi="Segoe UI" w:cs="Segoe UI"/>
          <w:color w:val="0D0D0D"/>
          <w:shd w:val="clear" w:color="auto" w:fill="FFFFFF"/>
        </w:rPr>
        <w:t>event data for 4</w:t>
      </w:r>
      <w:r w:rsidR="00C2526E">
        <w:rPr>
          <w:rFonts w:ascii="Segoe UI" w:hAnsi="Segoe UI" w:cs="Segoe UI"/>
          <w:color w:val="0D0D0D"/>
          <w:shd w:val="clear" w:color="auto" w:fill="FFFFFF"/>
        </w:rPr>
        <w:t>,</w:t>
      </w:r>
      <w:r>
        <w:rPr>
          <w:rFonts w:ascii="Segoe UI" w:hAnsi="Segoe UI" w:cs="Segoe UI"/>
          <w:color w:val="0D0D0D"/>
          <w:shd w:val="clear" w:color="auto" w:fill="FFFFFF"/>
        </w:rPr>
        <w:t>434 participants over three examination periods from approximately 1956 to 1968.</w:t>
      </w:r>
      <w:r w:rsidR="00C2526E">
        <w:rPr>
          <w:rFonts w:ascii="Segoe UI" w:hAnsi="Segoe UI" w:cs="Segoe UI"/>
          <w:color w:val="0D0D0D"/>
          <w:shd w:val="clear" w:color="auto" w:fill="FFFFFF"/>
        </w:rPr>
        <w:t xml:space="preserve"> There were 3 examinations</w:t>
      </w:r>
      <w:r w:rsidR="00C87F33">
        <w:rPr>
          <w:rFonts w:ascii="Segoe UI" w:hAnsi="Segoe UI" w:cs="Segoe UI"/>
          <w:color w:val="0D0D0D"/>
          <w:shd w:val="clear" w:color="auto" w:fill="FFFFFF"/>
        </w:rPr>
        <w:t xml:space="preserve"> </w:t>
      </w:r>
      <w:r w:rsidR="001848C3">
        <w:rPr>
          <w:rFonts w:ascii="Segoe UI" w:hAnsi="Segoe UI" w:cs="Segoe UI"/>
          <w:color w:val="0D0D0D"/>
          <w:shd w:val="clear" w:color="auto" w:fill="FFFFFF"/>
        </w:rPr>
        <w:t>periods</w:t>
      </w:r>
      <w:r w:rsidR="000F6BF1">
        <w:rPr>
          <w:rFonts w:ascii="Segoe UI" w:hAnsi="Segoe UI" w:cs="Segoe UI"/>
          <w:color w:val="0D0D0D"/>
          <w:shd w:val="clear" w:color="auto" w:fill="FFFFFF"/>
        </w:rPr>
        <w:t>, approximately 6 years apart. Each partic</w:t>
      </w:r>
      <w:r w:rsidR="0062527E">
        <w:rPr>
          <w:rFonts w:ascii="Segoe UI" w:hAnsi="Segoe UI" w:cs="Segoe UI"/>
          <w:color w:val="0D0D0D"/>
          <w:shd w:val="clear" w:color="auto" w:fill="FFFFFF"/>
        </w:rPr>
        <w:t>ipant was followed for 24 years.</w:t>
      </w:r>
    </w:p>
    <w:p w14:paraId="256C7B80" w14:textId="493674AE" w:rsidR="008B5143" w:rsidRDefault="008B5143">
      <w:pPr>
        <w:rPr>
          <w:rFonts w:ascii="Segoe UI" w:hAnsi="Segoe UI" w:cs="Segoe UI"/>
          <w:color w:val="0D0D0D"/>
          <w:shd w:val="clear" w:color="auto" w:fill="FFFFFF"/>
        </w:rPr>
      </w:pPr>
      <w:r>
        <w:rPr>
          <w:b/>
          <w:bCs/>
        </w:rPr>
        <w:tab/>
      </w:r>
      <w:r>
        <w:rPr>
          <w:rFonts w:ascii="Segoe UI" w:hAnsi="Segoe UI" w:cs="Segoe UI"/>
          <w:color w:val="0D0D0D"/>
          <w:shd w:val="clear" w:color="auto" w:fill="FFFFFF"/>
        </w:rPr>
        <w:t>The primary research question is to understand the relationship between various risk factors and the occurrence of cardiovascular events (Angina Pectoris, Myocardial Infarction, Atherothrombotic Infarction, Cerebral Hemorrhage, or death) over a 24-year follow-up period.</w:t>
      </w:r>
    </w:p>
    <w:p w14:paraId="7B5B81AB" w14:textId="55CB7181" w:rsidR="008B5143" w:rsidRDefault="008B5143" w:rsidP="008B5143">
      <w:pPr>
        <w:ind w:firstLine="720"/>
        <w:rPr>
          <w:rFonts w:ascii="Segoe UI" w:hAnsi="Segoe UI" w:cs="Segoe UI"/>
          <w:color w:val="0D0D0D"/>
          <w:shd w:val="clear" w:color="auto" w:fill="FFFFFF"/>
        </w:rPr>
      </w:pPr>
      <w:r>
        <w:rPr>
          <w:rFonts w:ascii="Segoe UI" w:hAnsi="Segoe UI" w:cs="Segoe UI"/>
          <w:color w:val="0D0D0D"/>
          <w:shd w:val="clear" w:color="auto" w:fill="FFFFFF"/>
        </w:rPr>
        <w:t>Variables include risk factors like blood pressure, blood chemistry, lung function, smoking history, health behaviors, and medication use. Event data indicates whether specific cardiovascular events occurred (0 = did not occur, 1 = did occur).</w:t>
      </w:r>
    </w:p>
    <w:p w14:paraId="5259C3B9" w14:textId="0568CB46" w:rsidR="000962DF" w:rsidRDefault="000962DF" w:rsidP="008B5143">
      <w:pPr>
        <w:ind w:firstLine="720"/>
        <w:rPr>
          <w:rFonts w:ascii="Segoe UI" w:hAnsi="Segoe UI" w:cs="Segoe UI"/>
          <w:color w:val="0D0D0D"/>
          <w:shd w:val="clear" w:color="auto" w:fill="FFFFFF"/>
        </w:rPr>
      </w:pPr>
      <w:r>
        <w:rPr>
          <w:rFonts w:ascii="Segoe UI" w:hAnsi="Segoe UI" w:cs="Segoe UI"/>
          <w:color w:val="0D0D0D"/>
          <w:shd w:val="clear" w:color="auto" w:fill="FFFFFF"/>
        </w:rPr>
        <w:t>We created new columns based on the following characteristics as well</w:t>
      </w:r>
      <w:r w:rsidR="00A50298">
        <w:rPr>
          <w:rFonts w:ascii="Segoe UI" w:hAnsi="Segoe UI" w:cs="Segoe UI"/>
          <w:color w:val="0D0D0D"/>
          <w:shd w:val="clear" w:color="auto" w:fill="FFFFFF"/>
        </w:rPr>
        <w:t xml:space="preserve">, </w:t>
      </w:r>
      <w:proofErr w:type="spellStart"/>
      <w:r w:rsidR="00A50298">
        <w:rPr>
          <w:rFonts w:ascii="Segoe UI" w:hAnsi="Segoe UI" w:cs="Segoe UI"/>
          <w:color w:val="0D0D0D"/>
          <w:shd w:val="clear" w:color="auto" w:fill="FFFFFF"/>
        </w:rPr>
        <w:t>agegroup</w:t>
      </w:r>
      <w:proofErr w:type="spellEnd"/>
      <w:r w:rsidR="00A50298">
        <w:rPr>
          <w:rFonts w:ascii="Segoe UI" w:hAnsi="Segoe UI" w:cs="Segoe UI"/>
          <w:color w:val="0D0D0D"/>
          <w:shd w:val="clear" w:color="auto" w:fill="FFFFFF"/>
        </w:rPr>
        <w:t xml:space="preserve"> and </w:t>
      </w:r>
      <w:proofErr w:type="spellStart"/>
      <w:r w:rsidR="00A50298">
        <w:rPr>
          <w:rFonts w:ascii="Segoe UI" w:hAnsi="Segoe UI" w:cs="Segoe UI"/>
          <w:color w:val="0D0D0D"/>
          <w:shd w:val="clear" w:color="auto" w:fill="FFFFFF"/>
        </w:rPr>
        <w:t>pre_cardio_event</w:t>
      </w:r>
      <w:proofErr w:type="spellEnd"/>
      <w:r w:rsidR="00A50298">
        <w:rPr>
          <w:rFonts w:ascii="Segoe UI" w:hAnsi="Segoe UI" w:cs="Segoe UI"/>
          <w:color w:val="0D0D0D"/>
          <w:shd w:val="clear" w:color="auto" w:fill="FFFFFF"/>
        </w:rPr>
        <w:t xml:space="preserve"> (history of cardiovascular events). We will focus on the two created columns as well as educ and sex.</w:t>
      </w:r>
    </w:p>
    <w:p w14:paraId="362A9EC6" w14:textId="6D1ECFE7" w:rsidR="00B51865" w:rsidRDefault="00B51865" w:rsidP="008B5143">
      <w:pPr>
        <w:ind w:firstLine="720"/>
        <w:rPr>
          <w:rFonts w:ascii="Segoe UI" w:hAnsi="Segoe UI" w:cs="Segoe UI"/>
          <w:color w:val="0D0D0D"/>
          <w:shd w:val="clear" w:color="auto" w:fill="FFFFFF"/>
        </w:rPr>
      </w:pPr>
      <w:r>
        <w:rPr>
          <w:rFonts w:ascii="Segoe UI" w:hAnsi="Segoe UI" w:cs="Segoe UI"/>
          <w:color w:val="0D0D0D"/>
          <w:shd w:val="clear" w:color="auto" w:fill="FFFFFF"/>
        </w:rPr>
        <w:t xml:space="preserve">The test that we have chosen is a linear mixed-effects model which is appropriate for analyzing continuous dependent variables with fixed and random effects. The choice of </w:t>
      </w:r>
      <w:proofErr w:type="spellStart"/>
      <w:proofErr w:type="gramStart"/>
      <w:r>
        <w:rPr>
          <w:rFonts w:ascii="Segoe UI" w:hAnsi="Segoe UI" w:cs="Segoe UI"/>
          <w:color w:val="0D0D0D"/>
          <w:shd w:val="clear" w:color="auto" w:fill="FFFFFF"/>
        </w:rPr>
        <w:t>lmer</w:t>
      </w:r>
      <w:proofErr w:type="spellEnd"/>
      <w:r>
        <w:rPr>
          <w:rFonts w:ascii="Segoe UI" w:hAnsi="Segoe UI" w:cs="Segoe UI"/>
          <w:color w:val="0D0D0D"/>
          <w:shd w:val="clear" w:color="auto" w:fill="FFFFFF"/>
        </w:rPr>
        <w:t>(</w:t>
      </w:r>
      <w:proofErr w:type="gramEnd"/>
      <w:r>
        <w:rPr>
          <w:rFonts w:ascii="Segoe UI" w:hAnsi="Segoe UI" w:cs="Segoe UI"/>
          <w:color w:val="0D0D0D"/>
          <w:shd w:val="clear" w:color="auto" w:fill="FFFFFF"/>
        </w:rPr>
        <w:t xml:space="preserve">) function is suitable for handling our design with fixed and random effects, ideal for your multifactorial setup and addressing individual variation through </w:t>
      </w:r>
      <w:proofErr w:type="spellStart"/>
      <w:r>
        <w:rPr>
          <w:rFonts w:ascii="Segoe UI" w:hAnsi="Segoe UI" w:cs="Segoe UI"/>
          <w:color w:val="0D0D0D"/>
          <w:shd w:val="clear" w:color="auto" w:fill="FFFFFF"/>
        </w:rPr>
        <w:t>randid</w:t>
      </w:r>
      <w:proofErr w:type="spellEnd"/>
      <w:r>
        <w:rPr>
          <w:rFonts w:ascii="Segoe UI" w:hAnsi="Segoe UI" w:cs="Segoe UI"/>
          <w:color w:val="0D0D0D"/>
          <w:shd w:val="clear" w:color="auto" w:fill="FFFFFF"/>
        </w:rPr>
        <w:t>.</w:t>
      </w:r>
    </w:p>
    <w:p w14:paraId="2A9CE68E" w14:textId="610240D0" w:rsidR="00F957BB" w:rsidRPr="00F957BB" w:rsidRDefault="00F957BB" w:rsidP="00F957BB">
      <w:pPr>
        <w:numPr>
          <w:ilvl w:val="0"/>
          <w:numId w:val="2"/>
        </w:numPr>
      </w:pPr>
      <w:r w:rsidRPr="00F957BB">
        <w:t xml:space="preserve">Null Hypothesis (H0): </w:t>
      </w:r>
      <w:r w:rsidR="002479BE" w:rsidRPr="002479BE">
        <w:t xml:space="preserve">There is no effect of education level, age group, </w:t>
      </w:r>
      <w:r w:rsidR="00B51865">
        <w:t xml:space="preserve">sex, pre cardio event </w:t>
      </w:r>
      <w:r w:rsidR="002479BE" w:rsidRPr="002479BE">
        <w:t>and their interaction on BMI, after controlling for individual random effects.</w:t>
      </w:r>
    </w:p>
    <w:p w14:paraId="19B2E721" w14:textId="50B04515" w:rsidR="008B5143" w:rsidRPr="008338C4" w:rsidRDefault="00F957BB" w:rsidP="00F957BB">
      <w:pPr>
        <w:numPr>
          <w:ilvl w:val="0"/>
          <w:numId w:val="2"/>
        </w:numPr>
      </w:pPr>
      <w:r w:rsidRPr="00F957BB">
        <w:t xml:space="preserve">Alternative Hypothesis (H1): </w:t>
      </w:r>
      <w:r w:rsidR="00B51865" w:rsidRPr="002479BE">
        <w:t xml:space="preserve">There is </w:t>
      </w:r>
      <w:r w:rsidR="00B51865">
        <w:t>an</w:t>
      </w:r>
      <w:r w:rsidR="00B51865" w:rsidRPr="002479BE">
        <w:t xml:space="preserve"> effect of education level, age group, </w:t>
      </w:r>
      <w:r w:rsidR="00B51865">
        <w:t xml:space="preserve">sex, pre cardio event </w:t>
      </w:r>
      <w:r w:rsidR="00B51865" w:rsidRPr="002479BE">
        <w:t>and their interaction on BMI, after controlling for individual random effects.</w:t>
      </w:r>
    </w:p>
    <w:p w14:paraId="0D4E46CC" w14:textId="77777777" w:rsidR="00574C02" w:rsidRDefault="00574C02" w:rsidP="000C338D">
      <w:pPr>
        <w:ind w:left="720"/>
      </w:pPr>
    </w:p>
    <w:p w14:paraId="5FCA42EF" w14:textId="267B43E9" w:rsidR="00E12F96" w:rsidDel="000F4522" w:rsidRDefault="00E12F96">
      <w:pPr>
        <w:rPr>
          <w:del w:id="0" w:author="Helen Sharif" w:date="2024-04-18T07:54:00Z" w16du:dateUtc="2024-04-18T12:54:00Z"/>
        </w:rPr>
      </w:pPr>
      <w:del w:id="1" w:author="Helen Sharif" w:date="2024-04-18T07:54:00Z" w16du:dateUtc="2024-04-18T12:54:00Z">
        <w:r w:rsidDel="000F4522">
          <w:delText xml:space="preserve">The hypothesis for the main effects of education level </w:delText>
        </w:r>
        <w:r w:rsidR="00775B29" w:rsidDel="000F4522">
          <w:delText xml:space="preserve">on </w:delText>
        </w:r>
        <w:commentRangeStart w:id="2"/>
        <w:r w:rsidR="00775B29" w:rsidDel="000F4522">
          <w:delText>BMI</w:delText>
        </w:r>
      </w:del>
      <w:commentRangeEnd w:id="2"/>
      <w:r w:rsidR="00A128EB">
        <w:rPr>
          <w:rStyle w:val="CommentReference"/>
        </w:rPr>
        <w:commentReference w:id="2"/>
      </w:r>
    </w:p>
    <w:p w14:paraId="51AE50A2" w14:textId="7ECB8D4D" w:rsidR="00E12F96" w:rsidRPr="00640229" w:rsidDel="000F4522" w:rsidRDefault="00000000" w:rsidP="00E12F96">
      <w:pPr>
        <w:spacing w:line="240" w:lineRule="auto"/>
        <w:jc w:val="center"/>
        <w:rPr>
          <w:del w:id="3" w:author="Helen Sharif" w:date="2024-04-18T07:54:00Z" w16du:dateUtc="2024-04-18T12:54:00Z"/>
          <w:rFonts w:eastAsiaTheme="minorEastAsia"/>
        </w:rPr>
      </w:pPr>
      <m:oMath>
        <m:sSub>
          <m:sSubPr>
            <m:ctrlPr>
              <w:del w:id="4" w:author="Helen Sharif" w:date="2024-04-18T07:54:00Z" w16du:dateUtc="2024-04-18T12:54:00Z">
                <w:rPr>
                  <w:rFonts w:ascii="Cambria Math" w:hAnsi="Cambria Math"/>
                  <w:i/>
                </w:rPr>
              </w:del>
            </m:ctrlPr>
          </m:sSubPr>
          <m:e>
            <m:r>
              <w:del w:id="5" w:author="Helen Sharif" w:date="2024-04-18T07:54:00Z" w16du:dateUtc="2024-04-18T12:54:00Z">
                <w:rPr>
                  <w:rFonts w:ascii="Cambria Math" w:hAnsi="Cambria Math"/>
                </w:rPr>
                <m:t>H</m:t>
              </w:del>
            </m:r>
          </m:e>
          <m:sub>
            <m:r>
              <w:del w:id="6" w:author="Helen Sharif" w:date="2024-04-18T07:54:00Z" w16du:dateUtc="2024-04-18T12:54:00Z">
                <w:rPr>
                  <w:rFonts w:ascii="Cambria Math" w:hAnsi="Cambria Math"/>
                </w:rPr>
                <m:t>0</m:t>
              </w:del>
            </m:r>
          </m:sub>
        </m:sSub>
        <m:r>
          <w:del w:id="7" w:author="Helen Sharif" w:date="2024-04-18T07:54:00Z" w16du:dateUtc="2024-04-18T12:54:00Z">
            <w:rPr>
              <w:rFonts w:ascii="Cambria Math" w:hAnsi="Cambria Math"/>
            </w:rPr>
            <m:t xml:space="preserve">: </m:t>
          </w:del>
        </m:r>
        <m:sSub>
          <m:sSubPr>
            <m:ctrlPr>
              <w:del w:id="8" w:author="Helen Sharif" w:date="2024-04-18T07:54:00Z" w16du:dateUtc="2024-04-18T12:54:00Z">
                <w:rPr>
                  <w:rFonts w:ascii="Cambria Math" w:hAnsi="Cambria Math"/>
                  <w:i/>
                </w:rPr>
              </w:del>
            </m:ctrlPr>
          </m:sSubPr>
          <m:e>
            <m:r>
              <w:del w:id="9" w:author="Helen Sharif" w:date="2024-04-18T07:54:00Z" w16du:dateUtc="2024-04-18T12:54:00Z">
                <w:rPr>
                  <w:rFonts w:ascii="Cambria Math" w:hAnsi="Cambria Math"/>
                </w:rPr>
                <m:t>μ</m:t>
              </w:del>
            </m:r>
          </m:e>
          <m:sub>
            <m:r>
              <w:del w:id="10" w:author="Helen Sharif" w:date="2024-04-18T07:54:00Z" w16du:dateUtc="2024-04-18T12:54:00Z">
                <w:rPr>
                  <w:rFonts w:ascii="Cambria Math" w:hAnsi="Cambria Math"/>
                </w:rPr>
                <m:t>education level1 BMI</m:t>
              </w:del>
            </m:r>
          </m:sub>
        </m:sSub>
        <m:r>
          <w:del w:id="11" w:author="Helen Sharif" w:date="2024-04-18T07:54:00Z" w16du:dateUtc="2024-04-18T12:54:00Z">
            <w:rPr>
              <w:rFonts w:ascii="Cambria Math" w:hAnsi="Cambria Math"/>
            </w:rPr>
            <m:t>=</m:t>
          </w:del>
        </m:r>
        <m:sSub>
          <m:sSubPr>
            <m:ctrlPr>
              <w:del w:id="12" w:author="Helen Sharif" w:date="2024-04-18T07:54:00Z" w16du:dateUtc="2024-04-18T12:54:00Z">
                <w:rPr>
                  <w:rFonts w:ascii="Cambria Math" w:hAnsi="Cambria Math"/>
                  <w:i/>
                </w:rPr>
              </w:del>
            </m:ctrlPr>
          </m:sSubPr>
          <m:e>
            <m:r>
              <w:del w:id="13" w:author="Helen Sharif" w:date="2024-04-18T07:54:00Z" w16du:dateUtc="2024-04-18T12:54:00Z">
                <w:rPr>
                  <w:rFonts w:ascii="Cambria Math" w:hAnsi="Cambria Math"/>
                </w:rPr>
                <m:t>μ</m:t>
              </w:del>
            </m:r>
          </m:e>
          <m:sub>
            <m:r>
              <w:del w:id="14" w:author="Helen Sharif" w:date="2024-04-18T07:54:00Z" w16du:dateUtc="2024-04-18T12:54:00Z">
                <w:rPr>
                  <w:rFonts w:ascii="Cambria Math" w:hAnsi="Cambria Math"/>
                </w:rPr>
                <m:t>education level 2 BMI</m:t>
              </w:del>
            </m:r>
          </m:sub>
        </m:sSub>
      </m:oMath>
      <w:del w:id="15" w:author="Helen Sharif" w:date="2024-04-18T07:54:00Z" w16du:dateUtc="2024-04-18T12:54:00Z">
        <w:r w:rsidR="00C36458" w:rsidDel="000F4522">
          <w:rPr>
            <w:rFonts w:eastAsiaTheme="minorEastAsia"/>
          </w:rPr>
          <w:delText>=</w:delText>
        </w:r>
      </w:del>
      <m:oMath>
        <m:sSub>
          <m:sSubPr>
            <m:ctrlPr>
              <w:del w:id="16" w:author="Helen Sharif" w:date="2024-04-18T07:54:00Z" w16du:dateUtc="2024-04-18T12:54:00Z">
                <w:rPr>
                  <w:rFonts w:ascii="Cambria Math" w:hAnsi="Cambria Math"/>
                  <w:i/>
                </w:rPr>
              </w:del>
            </m:ctrlPr>
          </m:sSubPr>
          <m:e>
            <m:r>
              <w:del w:id="17" w:author="Helen Sharif" w:date="2024-04-18T07:54:00Z" w16du:dateUtc="2024-04-18T12:54:00Z">
                <w:rPr>
                  <w:rFonts w:ascii="Cambria Math" w:hAnsi="Cambria Math"/>
                </w:rPr>
                <m:t>μ</m:t>
              </w:del>
            </m:r>
          </m:e>
          <m:sub>
            <m:r>
              <w:del w:id="18" w:author="Helen Sharif" w:date="2024-04-18T07:54:00Z" w16du:dateUtc="2024-04-18T12:54:00Z">
                <w:rPr>
                  <w:rFonts w:ascii="Cambria Math" w:hAnsi="Cambria Math"/>
                </w:rPr>
                <m:t>education level3 BMI</m:t>
              </w:del>
            </m:r>
          </m:sub>
        </m:sSub>
        <m:r>
          <w:del w:id="19" w:author="Helen Sharif" w:date="2024-04-18T07:54:00Z" w16du:dateUtc="2024-04-18T12:54:00Z">
            <w:rPr>
              <w:rFonts w:ascii="Cambria Math" w:hAnsi="Cambria Math"/>
            </w:rPr>
            <m:t>=</m:t>
          </w:del>
        </m:r>
        <m:sSub>
          <m:sSubPr>
            <m:ctrlPr>
              <w:del w:id="20" w:author="Helen Sharif" w:date="2024-04-18T07:54:00Z" w16du:dateUtc="2024-04-18T12:54:00Z">
                <w:rPr>
                  <w:rFonts w:ascii="Cambria Math" w:hAnsi="Cambria Math"/>
                  <w:i/>
                </w:rPr>
              </w:del>
            </m:ctrlPr>
          </m:sSubPr>
          <m:e>
            <m:r>
              <w:del w:id="21" w:author="Helen Sharif" w:date="2024-04-18T07:54:00Z" w16du:dateUtc="2024-04-18T12:54:00Z">
                <w:rPr>
                  <w:rFonts w:ascii="Cambria Math" w:hAnsi="Cambria Math"/>
                </w:rPr>
                <m:t>μ</m:t>
              </w:del>
            </m:r>
          </m:e>
          <m:sub>
            <m:r>
              <w:del w:id="22" w:author="Helen Sharif" w:date="2024-04-18T07:54:00Z" w16du:dateUtc="2024-04-18T12:54:00Z">
                <w:rPr>
                  <w:rFonts w:ascii="Cambria Math" w:hAnsi="Cambria Math"/>
                </w:rPr>
                <m:t>education level 4 BMI</m:t>
              </w:del>
            </m:r>
          </m:sub>
        </m:sSub>
        <m:r>
          <w:del w:id="23" w:author="Helen Sharif" w:date="2024-04-18T07:54:00Z" w16du:dateUtc="2024-04-18T12:54:00Z">
            <w:rPr>
              <w:rFonts w:ascii="Cambria Math" w:hAnsi="Cambria Math"/>
            </w:rPr>
            <m:t xml:space="preserve"> </m:t>
          </w:del>
        </m:r>
      </m:oMath>
    </w:p>
    <w:p w14:paraId="1C17A1FE" w14:textId="18571AA4" w:rsidR="00E12F96" w:rsidRPr="00E12F96" w:rsidDel="000F4522" w:rsidRDefault="00000000" w:rsidP="00E12F96">
      <w:pPr>
        <w:spacing w:line="480" w:lineRule="auto"/>
        <w:jc w:val="center"/>
        <w:rPr>
          <w:del w:id="24" w:author="Helen Sharif" w:date="2024-04-18T07:54:00Z" w16du:dateUtc="2024-04-18T12:54:00Z"/>
          <w:rFonts w:eastAsiaTheme="minorEastAsia"/>
        </w:rPr>
      </w:pPr>
      <m:oMathPara>
        <m:oMath>
          <m:sSub>
            <m:sSubPr>
              <m:ctrlPr>
                <w:del w:id="25" w:author="Helen Sharif" w:date="2024-04-18T07:54:00Z" w16du:dateUtc="2024-04-18T12:54:00Z">
                  <w:rPr>
                    <w:rFonts w:ascii="Cambria Math" w:hAnsi="Cambria Math"/>
                    <w:i/>
                  </w:rPr>
                </w:del>
              </m:ctrlPr>
            </m:sSubPr>
            <m:e>
              <m:r>
                <w:del w:id="26" w:author="Helen Sharif" w:date="2024-04-18T07:54:00Z" w16du:dateUtc="2024-04-18T12:54:00Z">
                  <w:rPr>
                    <w:rFonts w:ascii="Cambria Math" w:hAnsi="Cambria Math"/>
                  </w:rPr>
                  <m:t>H</m:t>
                </w:del>
              </m:r>
            </m:e>
            <m:sub>
              <m:r>
                <w:del w:id="27" w:author="Helen Sharif" w:date="2024-04-18T07:54:00Z" w16du:dateUtc="2024-04-18T12:54:00Z">
                  <w:rPr>
                    <w:rFonts w:ascii="Cambria Math" w:hAnsi="Cambria Math"/>
                  </w:rPr>
                  <m:t>a</m:t>
                </w:del>
              </m:r>
            </m:sub>
          </m:sSub>
          <m:r>
            <w:del w:id="28" w:author="Helen Sharif" w:date="2024-04-18T07:54:00Z" w16du:dateUtc="2024-04-18T12:54:00Z">
              <w:rPr>
                <w:rFonts w:ascii="Cambria Math" w:hAnsi="Cambria Math"/>
              </w:rPr>
              <m:t>: At least one μ education level​ is different.</m:t>
            </w:del>
          </m:r>
        </m:oMath>
      </m:oMathPara>
    </w:p>
    <w:p w14:paraId="5940CC91" w14:textId="17C1965D" w:rsidR="00E12F96" w:rsidDel="000F4522" w:rsidRDefault="00E12F96">
      <w:pPr>
        <w:rPr>
          <w:del w:id="29" w:author="Helen Sharif" w:date="2024-04-18T07:54:00Z" w16du:dateUtc="2024-04-18T12:54:00Z"/>
        </w:rPr>
      </w:pPr>
      <w:del w:id="30" w:author="Helen Sharif" w:date="2024-04-18T07:54:00Z" w16du:dateUtc="2024-04-18T12:54:00Z">
        <w:r w:rsidDel="000F4522">
          <w:delText xml:space="preserve">The hypothesis for the main effects of </w:delText>
        </w:r>
        <w:r w:rsidR="00D77BBC" w:rsidDel="000F4522">
          <w:delText>age group on BMI</w:delText>
        </w:r>
      </w:del>
    </w:p>
    <w:p w14:paraId="59A419BE" w14:textId="39BB2C19" w:rsidR="00E12F96" w:rsidRPr="00640229" w:rsidDel="000F4522" w:rsidRDefault="00000000" w:rsidP="00E12F96">
      <w:pPr>
        <w:spacing w:line="240" w:lineRule="auto"/>
        <w:jc w:val="center"/>
        <w:rPr>
          <w:del w:id="31" w:author="Helen Sharif" w:date="2024-04-18T07:54:00Z" w16du:dateUtc="2024-04-18T12:54:00Z"/>
          <w:rFonts w:eastAsiaTheme="minorEastAsia"/>
        </w:rPr>
      </w:pPr>
      <m:oMath>
        <m:sSub>
          <m:sSubPr>
            <m:ctrlPr>
              <w:del w:id="32" w:author="Helen Sharif" w:date="2024-04-18T07:54:00Z" w16du:dateUtc="2024-04-18T12:54:00Z">
                <w:rPr>
                  <w:rFonts w:ascii="Cambria Math" w:hAnsi="Cambria Math"/>
                  <w:i/>
                </w:rPr>
              </w:del>
            </m:ctrlPr>
          </m:sSubPr>
          <m:e>
            <m:r>
              <w:del w:id="33" w:author="Helen Sharif" w:date="2024-04-18T07:54:00Z" w16du:dateUtc="2024-04-18T12:54:00Z">
                <w:rPr>
                  <w:rFonts w:ascii="Cambria Math" w:hAnsi="Cambria Math"/>
                </w:rPr>
                <m:t>H</m:t>
              </w:del>
            </m:r>
          </m:e>
          <m:sub>
            <m:r>
              <w:del w:id="34" w:author="Helen Sharif" w:date="2024-04-18T07:54:00Z" w16du:dateUtc="2024-04-18T12:54:00Z">
                <w:rPr>
                  <w:rFonts w:ascii="Cambria Math" w:hAnsi="Cambria Math"/>
                </w:rPr>
                <m:t>0</m:t>
              </w:del>
            </m:r>
          </m:sub>
        </m:sSub>
        <m:r>
          <w:del w:id="35" w:author="Helen Sharif" w:date="2024-04-18T07:54:00Z" w16du:dateUtc="2024-04-18T12:54:00Z">
            <w:rPr>
              <w:rFonts w:ascii="Cambria Math" w:hAnsi="Cambria Math"/>
            </w:rPr>
            <m:t xml:space="preserve">: </m:t>
          </w:del>
        </m:r>
        <m:sSub>
          <m:sSubPr>
            <m:ctrlPr>
              <w:del w:id="36" w:author="Helen Sharif" w:date="2024-04-18T07:54:00Z" w16du:dateUtc="2024-04-18T12:54:00Z">
                <w:rPr>
                  <w:rFonts w:ascii="Cambria Math" w:hAnsi="Cambria Math"/>
                  <w:i/>
                </w:rPr>
              </w:del>
            </m:ctrlPr>
          </m:sSubPr>
          <m:e>
            <m:r>
              <w:del w:id="37" w:author="Helen Sharif" w:date="2024-04-18T07:54:00Z" w16du:dateUtc="2024-04-18T12:54:00Z">
                <w:rPr>
                  <w:rFonts w:ascii="Cambria Math" w:hAnsi="Cambria Math"/>
                </w:rPr>
                <m:t>μ</m:t>
              </w:del>
            </m:r>
          </m:e>
          <m:sub>
            <m:r>
              <w:del w:id="38" w:author="Helen Sharif" w:date="2024-04-18T07:54:00Z" w16du:dateUtc="2024-04-18T12:54:00Z">
                <w:rPr>
                  <w:rFonts w:ascii="Cambria Math" w:hAnsi="Cambria Math"/>
                </w:rPr>
                <m:t>age&lt;20 BMI</m:t>
              </w:del>
            </m:r>
          </m:sub>
        </m:sSub>
        <m:r>
          <w:del w:id="39" w:author="Helen Sharif" w:date="2024-04-18T07:54:00Z" w16du:dateUtc="2024-04-18T12:54:00Z">
            <w:rPr>
              <w:rFonts w:ascii="Cambria Math" w:hAnsi="Cambria Math"/>
            </w:rPr>
            <m:t>=</m:t>
          </w:del>
        </m:r>
        <m:sSub>
          <m:sSubPr>
            <m:ctrlPr>
              <w:del w:id="40" w:author="Helen Sharif" w:date="2024-04-18T07:54:00Z" w16du:dateUtc="2024-04-18T12:54:00Z">
                <w:rPr>
                  <w:rFonts w:ascii="Cambria Math" w:hAnsi="Cambria Math"/>
                  <w:i/>
                </w:rPr>
              </w:del>
            </m:ctrlPr>
          </m:sSubPr>
          <m:e>
            <m:r>
              <w:del w:id="41" w:author="Helen Sharif" w:date="2024-04-18T07:54:00Z" w16du:dateUtc="2024-04-18T12:54:00Z">
                <w:rPr>
                  <w:rFonts w:ascii="Cambria Math" w:hAnsi="Cambria Math"/>
                </w:rPr>
                <m:t>μ</m:t>
              </w:del>
            </m:r>
          </m:e>
          <m:sub>
            <m:r>
              <w:del w:id="42" w:author="Helen Sharif" w:date="2024-04-18T07:54:00Z" w16du:dateUtc="2024-04-18T12:54:00Z">
                <w:rPr>
                  <w:rFonts w:ascii="Cambria Math" w:hAnsi="Cambria Math"/>
                </w:rPr>
                <m:t>age≥20 and&lt;30 BMI</m:t>
              </w:del>
            </m:r>
          </m:sub>
        </m:sSub>
      </m:oMath>
      <w:del w:id="43" w:author="Helen Sharif" w:date="2024-04-18T07:54:00Z" w16du:dateUtc="2024-04-18T12:54:00Z">
        <w:r w:rsidR="00C36458" w:rsidDel="000F4522">
          <w:rPr>
            <w:rFonts w:eastAsiaTheme="minorEastAsia"/>
          </w:rPr>
          <w:delText xml:space="preserve">= </w:delText>
        </w:r>
      </w:del>
      <m:oMath>
        <m:sSub>
          <m:sSubPr>
            <m:ctrlPr>
              <w:del w:id="44" w:author="Helen Sharif" w:date="2024-04-18T07:54:00Z" w16du:dateUtc="2024-04-18T12:54:00Z">
                <w:rPr>
                  <w:rFonts w:ascii="Cambria Math" w:hAnsi="Cambria Math"/>
                  <w:i/>
                </w:rPr>
              </w:del>
            </m:ctrlPr>
          </m:sSubPr>
          <m:e>
            <m:r>
              <w:del w:id="45" w:author="Helen Sharif" w:date="2024-04-18T07:54:00Z" w16du:dateUtc="2024-04-18T12:54:00Z">
                <w:rPr>
                  <w:rFonts w:ascii="Cambria Math" w:hAnsi="Cambria Math"/>
                </w:rPr>
                <m:t>μ</m:t>
              </w:del>
            </m:r>
          </m:e>
          <m:sub>
            <m:r>
              <w:del w:id="46" w:author="Helen Sharif" w:date="2024-04-18T07:54:00Z" w16du:dateUtc="2024-04-18T12:54:00Z">
                <w:rPr>
                  <w:rFonts w:ascii="Cambria Math" w:hAnsi="Cambria Math"/>
                </w:rPr>
                <m:t>age≥30 and&lt;40 BMI</m:t>
              </w:del>
            </m:r>
          </m:sub>
        </m:sSub>
        <m:r>
          <w:del w:id="47" w:author="Helen Sharif" w:date="2024-04-18T07:54:00Z" w16du:dateUtc="2024-04-18T12:54:00Z">
            <w:rPr>
              <w:rFonts w:ascii="Cambria Math" w:hAnsi="Cambria Math"/>
            </w:rPr>
            <m:t>=</m:t>
          </w:del>
        </m:r>
        <m:sSub>
          <m:sSubPr>
            <m:ctrlPr>
              <w:del w:id="48" w:author="Helen Sharif" w:date="2024-04-18T07:54:00Z" w16du:dateUtc="2024-04-18T12:54:00Z">
                <w:rPr>
                  <w:rFonts w:ascii="Cambria Math" w:hAnsi="Cambria Math"/>
                  <w:i/>
                </w:rPr>
              </w:del>
            </m:ctrlPr>
          </m:sSubPr>
          <m:e>
            <m:r>
              <w:del w:id="49" w:author="Helen Sharif" w:date="2024-04-18T07:54:00Z" w16du:dateUtc="2024-04-18T12:54:00Z">
                <w:rPr>
                  <w:rFonts w:ascii="Cambria Math" w:hAnsi="Cambria Math"/>
                </w:rPr>
                <m:t>μ</m:t>
              </w:del>
            </m:r>
          </m:e>
          <m:sub>
            <m:r>
              <w:del w:id="50" w:author="Helen Sharif" w:date="2024-04-18T07:54:00Z" w16du:dateUtc="2024-04-18T12:54:00Z">
                <w:rPr>
                  <w:rFonts w:ascii="Cambria Math" w:hAnsi="Cambria Math"/>
                </w:rPr>
                <m:t xml:space="preserve">age≥40 and&lt;50BMI </m:t>
              </w:del>
            </m:r>
          </m:sub>
        </m:sSub>
      </m:oMath>
      <w:del w:id="51" w:author="Helen Sharif" w:date="2024-04-18T07:54:00Z" w16du:dateUtc="2024-04-18T12:54:00Z">
        <w:r w:rsidR="00C36458" w:rsidDel="000F4522">
          <w:rPr>
            <w:rFonts w:eastAsiaTheme="minorEastAsia"/>
          </w:rPr>
          <w:delText>=</w:delText>
        </w:r>
      </w:del>
      <m:oMath>
        <m:sSub>
          <m:sSubPr>
            <m:ctrlPr>
              <w:del w:id="52" w:author="Helen Sharif" w:date="2024-04-18T07:54:00Z" w16du:dateUtc="2024-04-18T12:54:00Z">
                <w:rPr>
                  <w:rFonts w:ascii="Cambria Math" w:hAnsi="Cambria Math"/>
                  <w:i/>
                </w:rPr>
              </w:del>
            </m:ctrlPr>
          </m:sSubPr>
          <m:e>
            <m:r>
              <w:del w:id="53" w:author="Helen Sharif" w:date="2024-04-18T07:54:00Z" w16du:dateUtc="2024-04-18T12:54:00Z">
                <w:rPr>
                  <w:rFonts w:ascii="Cambria Math" w:hAnsi="Cambria Math"/>
                </w:rPr>
                <m:t>μ</m:t>
              </w:del>
            </m:r>
          </m:e>
          <m:sub>
            <m:r>
              <w:del w:id="54" w:author="Helen Sharif" w:date="2024-04-18T07:54:00Z" w16du:dateUtc="2024-04-18T12:54:00Z">
                <w:rPr>
                  <w:rFonts w:ascii="Cambria Math" w:hAnsi="Cambria Math"/>
                </w:rPr>
                <m:t>age≥50 and&lt;60 BMI</m:t>
              </w:del>
            </m:r>
          </m:sub>
        </m:sSub>
        <m:r>
          <w:del w:id="55" w:author="Helen Sharif" w:date="2024-04-18T07:54:00Z" w16du:dateUtc="2024-04-18T12:54:00Z">
            <w:rPr>
              <w:rFonts w:ascii="Cambria Math" w:hAnsi="Cambria Math"/>
            </w:rPr>
            <m:t>=</m:t>
          </w:del>
        </m:r>
        <m:sSub>
          <m:sSubPr>
            <m:ctrlPr>
              <w:del w:id="56" w:author="Helen Sharif" w:date="2024-04-18T07:54:00Z" w16du:dateUtc="2024-04-18T12:54:00Z">
                <w:rPr>
                  <w:rFonts w:ascii="Cambria Math" w:hAnsi="Cambria Math"/>
                  <w:i/>
                </w:rPr>
              </w:del>
            </m:ctrlPr>
          </m:sSubPr>
          <m:e>
            <m:r>
              <w:del w:id="57" w:author="Helen Sharif" w:date="2024-04-18T07:54:00Z" w16du:dateUtc="2024-04-18T12:54:00Z">
                <w:rPr>
                  <w:rFonts w:ascii="Cambria Math" w:hAnsi="Cambria Math"/>
                </w:rPr>
                <m:t>μ</m:t>
              </w:del>
            </m:r>
          </m:e>
          <m:sub>
            <m:r>
              <w:del w:id="58" w:author="Helen Sharif" w:date="2024-04-18T07:54:00Z" w16du:dateUtc="2024-04-18T12:54:00Z">
                <w:rPr>
                  <w:rFonts w:ascii="Cambria Math" w:hAnsi="Cambria Math"/>
                </w:rPr>
                <m:t>age≥60 and&lt;70 BMI</m:t>
              </w:del>
            </m:r>
          </m:sub>
        </m:sSub>
      </m:oMath>
      <w:del w:id="59" w:author="Helen Sharif" w:date="2024-04-18T07:54:00Z" w16du:dateUtc="2024-04-18T12:54:00Z">
        <w:r w:rsidR="00C36458" w:rsidDel="000F4522">
          <w:rPr>
            <w:rFonts w:eastAsiaTheme="minorEastAsia"/>
          </w:rPr>
          <w:delText>=</w:delText>
        </w:r>
      </w:del>
      <m:oMath>
        <m:sSub>
          <m:sSubPr>
            <m:ctrlPr>
              <w:del w:id="60" w:author="Helen Sharif" w:date="2024-04-18T07:54:00Z" w16du:dateUtc="2024-04-18T12:54:00Z">
                <w:rPr>
                  <w:rFonts w:ascii="Cambria Math" w:hAnsi="Cambria Math"/>
                  <w:i/>
                </w:rPr>
              </w:del>
            </m:ctrlPr>
          </m:sSubPr>
          <m:e>
            <m:r>
              <w:del w:id="61" w:author="Helen Sharif" w:date="2024-04-18T07:54:00Z" w16du:dateUtc="2024-04-18T12:54:00Z">
                <w:rPr>
                  <w:rFonts w:ascii="Cambria Math" w:hAnsi="Cambria Math"/>
                </w:rPr>
                <m:t>μ</m:t>
              </w:del>
            </m:r>
          </m:e>
          <m:sub>
            <m:r>
              <w:del w:id="62" w:author="Helen Sharif" w:date="2024-04-18T07:54:00Z" w16du:dateUtc="2024-04-18T12:54:00Z">
                <w:rPr>
                  <w:rFonts w:ascii="Cambria Math" w:hAnsi="Cambria Math"/>
                </w:rPr>
                <m:t>age≥70 and&lt;80 BMI</m:t>
              </w:del>
            </m:r>
          </m:sub>
        </m:sSub>
        <m:r>
          <w:del w:id="63" w:author="Helen Sharif" w:date="2024-04-18T07:54:00Z" w16du:dateUtc="2024-04-18T12:54:00Z">
            <w:rPr>
              <w:rFonts w:ascii="Cambria Math" w:hAnsi="Cambria Math"/>
            </w:rPr>
            <m:t>=</m:t>
          </w:del>
        </m:r>
        <m:sSub>
          <m:sSubPr>
            <m:ctrlPr>
              <w:del w:id="64" w:author="Helen Sharif" w:date="2024-04-18T07:54:00Z" w16du:dateUtc="2024-04-18T12:54:00Z">
                <w:rPr>
                  <w:rFonts w:ascii="Cambria Math" w:hAnsi="Cambria Math"/>
                  <w:i/>
                </w:rPr>
              </w:del>
            </m:ctrlPr>
          </m:sSubPr>
          <m:e>
            <m:r>
              <w:del w:id="65" w:author="Helen Sharif" w:date="2024-04-18T07:54:00Z" w16du:dateUtc="2024-04-18T12:54:00Z">
                <w:rPr>
                  <w:rFonts w:ascii="Cambria Math" w:hAnsi="Cambria Math"/>
                </w:rPr>
                <m:t>μ</m:t>
              </w:del>
            </m:r>
          </m:e>
          <m:sub>
            <m:r>
              <w:del w:id="66" w:author="Helen Sharif" w:date="2024-04-18T07:54:00Z" w16du:dateUtc="2024-04-18T12:54:00Z">
                <w:rPr>
                  <w:rFonts w:ascii="Cambria Math" w:hAnsi="Cambria Math"/>
                </w:rPr>
                <m:t>age≥80 and&lt;90 BMI</m:t>
              </w:del>
            </m:r>
          </m:sub>
        </m:sSub>
      </m:oMath>
      <w:del w:id="67" w:author="Helen Sharif" w:date="2024-04-18T07:54:00Z" w16du:dateUtc="2024-04-18T12:54:00Z">
        <w:r w:rsidR="00D77BBC" w:rsidDel="000F4522">
          <w:rPr>
            <w:rFonts w:eastAsiaTheme="minorEastAsia"/>
          </w:rPr>
          <w:delText>=</w:delText>
        </w:r>
      </w:del>
      <m:oMath>
        <m:sSub>
          <m:sSubPr>
            <m:ctrlPr>
              <w:del w:id="68" w:author="Helen Sharif" w:date="2024-04-18T07:54:00Z" w16du:dateUtc="2024-04-18T12:54:00Z">
                <w:rPr>
                  <w:rFonts w:ascii="Cambria Math" w:hAnsi="Cambria Math"/>
                  <w:i/>
                </w:rPr>
              </w:del>
            </m:ctrlPr>
          </m:sSubPr>
          <m:e>
            <m:r>
              <w:del w:id="69" w:author="Helen Sharif" w:date="2024-04-18T07:54:00Z" w16du:dateUtc="2024-04-18T12:54:00Z">
                <w:rPr>
                  <w:rFonts w:ascii="Cambria Math" w:hAnsi="Cambria Math"/>
                </w:rPr>
                <m:t>μ</m:t>
              </w:del>
            </m:r>
          </m:e>
          <m:sub>
            <m:r>
              <w:del w:id="70" w:author="Helen Sharif" w:date="2024-04-18T07:54:00Z" w16du:dateUtc="2024-04-18T12:54:00Z">
                <w:rPr>
                  <w:rFonts w:ascii="Cambria Math" w:hAnsi="Cambria Math"/>
                </w:rPr>
                <m:t>age≥90 BMI</m:t>
              </w:del>
            </m:r>
          </m:sub>
        </m:sSub>
      </m:oMath>
    </w:p>
    <w:p w14:paraId="7111F9AB" w14:textId="5E6E8310" w:rsidR="00E12F96" w:rsidRPr="00E12F96" w:rsidDel="000F4522" w:rsidRDefault="00000000" w:rsidP="00D77BBC">
      <w:pPr>
        <w:spacing w:line="480" w:lineRule="auto"/>
        <w:jc w:val="center"/>
        <w:rPr>
          <w:del w:id="71" w:author="Helen Sharif" w:date="2024-04-18T07:54:00Z" w16du:dateUtc="2024-04-18T12:54:00Z"/>
          <w:rFonts w:eastAsiaTheme="minorEastAsia"/>
        </w:rPr>
      </w:pPr>
      <m:oMathPara>
        <m:oMath>
          <m:sSub>
            <m:sSubPr>
              <m:ctrlPr>
                <w:del w:id="72" w:author="Helen Sharif" w:date="2024-04-18T07:54:00Z" w16du:dateUtc="2024-04-18T12:54:00Z">
                  <w:rPr>
                    <w:rFonts w:ascii="Cambria Math" w:hAnsi="Cambria Math"/>
                    <w:i/>
                  </w:rPr>
                </w:del>
              </m:ctrlPr>
            </m:sSubPr>
            <m:e>
              <m:r>
                <w:del w:id="73" w:author="Helen Sharif" w:date="2024-04-18T07:54:00Z" w16du:dateUtc="2024-04-18T12:54:00Z">
                  <w:rPr>
                    <w:rFonts w:ascii="Cambria Math" w:hAnsi="Cambria Math"/>
                  </w:rPr>
                  <m:t>H</m:t>
                </w:del>
              </m:r>
            </m:e>
            <m:sub>
              <m:r>
                <w:del w:id="74" w:author="Helen Sharif" w:date="2024-04-18T07:54:00Z" w16du:dateUtc="2024-04-18T12:54:00Z">
                  <w:rPr>
                    <w:rFonts w:ascii="Cambria Math" w:hAnsi="Cambria Math"/>
                  </w:rPr>
                  <m:t>a</m:t>
                </w:del>
              </m:r>
            </m:sub>
          </m:sSub>
          <m:r>
            <w:del w:id="75" w:author="Helen Sharif" w:date="2024-04-18T07:54:00Z" w16du:dateUtc="2024-04-18T12:54:00Z">
              <w:rPr>
                <w:rFonts w:ascii="Cambria Math" w:hAnsi="Cambria Math"/>
              </w:rPr>
              <m:t>: At least one μ age group is different.</m:t>
            </w:del>
          </m:r>
        </m:oMath>
      </m:oMathPara>
    </w:p>
    <w:p w14:paraId="75557C67" w14:textId="04133512" w:rsidR="00E12F96" w:rsidDel="000F4522" w:rsidRDefault="00E12F96">
      <w:pPr>
        <w:rPr>
          <w:del w:id="76" w:author="Helen Sharif" w:date="2024-04-18T07:54:00Z" w16du:dateUtc="2024-04-18T12:54:00Z"/>
        </w:rPr>
      </w:pPr>
      <w:del w:id="77" w:author="Helen Sharif" w:date="2024-04-18T07:54:00Z" w16du:dateUtc="2024-04-18T12:54:00Z">
        <w:r w:rsidDel="000F4522">
          <w:delText xml:space="preserve">The hypothesis for the main effects of </w:delText>
        </w:r>
        <w:r w:rsidR="00D77BBC" w:rsidDel="000F4522">
          <w:delText>pre cardio event on BMI</w:delText>
        </w:r>
        <w:r w:rsidDel="000F4522">
          <w:delText xml:space="preserve"> </w:delText>
        </w:r>
      </w:del>
    </w:p>
    <w:p w14:paraId="63CFFC91" w14:textId="43947E96" w:rsidR="00E12F96" w:rsidRPr="00640229" w:rsidDel="000F4522" w:rsidRDefault="00000000" w:rsidP="00E12F96">
      <w:pPr>
        <w:spacing w:line="240" w:lineRule="auto"/>
        <w:jc w:val="center"/>
        <w:rPr>
          <w:del w:id="78" w:author="Helen Sharif" w:date="2024-04-18T07:54:00Z" w16du:dateUtc="2024-04-18T12:54:00Z"/>
          <w:rFonts w:eastAsiaTheme="minorEastAsia"/>
        </w:rPr>
      </w:pPr>
      <m:oMathPara>
        <m:oMath>
          <m:sSub>
            <m:sSubPr>
              <m:ctrlPr>
                <w:del w:id="79" w:author="Helen Sharif" w:date="2024-04-18T07:54:00Z" w16du:dateUtc="2024-04-18T12:54:00Z">
                  <w:rPr>
                    <w:rFonts w:ascii="Cambria Math" w:hAnsi="Cambria Math"/>
                    <w:i/>
                  </w:rPr>
                </w:del>
              </m:ctrlPr>
            </m:sSubPr>
            <m:e>
              <m:r>
                <w:del w:id="80" w:author="Helen Sharif" w:date="2024-04-18T07:54:00Z" w16du:dateUtc="2024-04-18T12:54:00Z">
                  <w:rPr>
                    <w:rFonts w:ascii="Cambria Math" w:hAnsi="Cambria Math"/>
                  </w:rPr>
                  <m:t>H</m:t>
                </w:del>
              </m:r>
            </m:e>
            <m:sub>
              <m:r>
                <w:del w:id="81" w:author="Helen Sharif" w:date="2024-04-18T07:54:00Z" w16du:dateUtc="2024-04-18T12:54:00Z">
                  <w:rPr>
                    <w:rFonts w:ascii="Cambria Math" w:hAnsi="Cambria Math"/>
                  </w:rPr>
                  <m:t>0</m:t>
                </w:del>
              </m:r>
            </m:sub>
          </m:sSub>
          <m:r>
            <w:del w:id="82" w:author="Helen Sharif" w:date="2024-04-18T07:54:00Z" w16du:dateUtc="2024-04-18T12:54:00Z">
              <w:rPr>
                <w:rFonts w:ascii="Cambria Math" w:hAnsi="Cambria Math"/>
              </w:rPr>
              <m:t xml:space="preserve">: </m:t>
            </w:del>
          </m:r>
          <m:sSub>
            <m:sSubPr>
              <m:ctrlPr>
                <w:del w:id="83" w:author="Helen Sharif" w:date="2024-04-18T07:54:00Z" w16du:dateUtc="2024-04-18T12:54:00Z">
                  <w:rPr>
                    <w:rFonts w:ascii="Cambria Math" w:hAnsi="Cambria Math"/>
                    <w:i/>
                  </w:rPr>
                </w:del>
              </m:ctrlPr>
            </m:sSubPr>
            <m:e>
              <m:r>
                <w:del w:id="84" w:author="Helen Sharif" w:date="2024-04-18T07:54:00Z" w16du:dateUtc="2024-04-18T12:54:00Z">
                  <w:rPr>
                    <w:rFonts w:ascii="Cambria Math" w:hAnsi="Cambria Math"/>
                  </w:rPr>
                  <m:t>μ</m:t>
                </w:del>
              </m:r>
            </m:e>
            <m:sub>
              <m:r>
                <w:del w:id="85" w:author="Helen Sharif" w:date="2024-04-18T07:54:00Z" w16du:dateUtc="2024-04-18T12:54:00Z">
                  <w:rPr>
                    <w:rFonts w:ascii="Cambria Math" w:hAnsi="Cambria Math"/>
                  </w:rPr>
                  <m:t>pre cardio event BMI</m:t>
                </w:del>
              </m:r>
            </m:sub>
          </m:sSub>
          <m:r>
            <w:del w:id="86" w:author="Helen Sharif" w:date="2024-04-18T07:54:00Z" w16du:dateUtc="2024-04-18T12:54:00Z">
              <w:rPr>
                <w:rFonts w:ascii="Cambria Math" w:hAnsi="Cambria Math"/>
              </w:rPr>
              <m:t>=</m:t>
            </w:del>
          </m:r>
          <m:sSub>
            <m:sSubPr>
              <m:ctrlPr>
                <w:del w:id="87" w:author="Helen Sharif" w:date="2024-04-18T07:54:00Z" w16du:dateUtc="2024-04-18T12:54:00Z">
                  <w:rPr>
                    <w:rFonts w:ascii="Cambria Math" w:hAnsi="Cambria Math"/>
                    <w:i/>
                  </w:rPr>
                </w:del>
              </m:ctrlPr>
            </m:sSubPr>
            <m:e>
              <m:r>
                <w:del w:id="88" w:author="Helen Sharif" w:date="2024-04-18T07:54:00Z" w16du:dateUtc="2024-04-18T12:54:00Z">
                  <w:rPr>
                    <w:rFonts w:ascii="Cambria Math" w:hAnsi="Cambria Math"/>
                  </w:rPr>
                  <m:t>μ</m:t>
                </w:del>
              </m:r>
            </m:e>
            <m:sub>
              <m:r>
                <w:del w:id="89" w:author="Helen Sharif" w:date="2024-04-18T07:54:00Z" w16du:dateUtc="2024-04-18T12:54:00Z">
                  <w:rPr>
                    <w:rFonts w:ascii="Cambria Math" w:hAnsi="Cambria Math"/>
                  </w:rPr>
                  <m:t>no pre cardio event BMI</m:t>
                </w:del>
              </m:r>
            </m:sub>
          </m:sSub>
        </m:oMath>
      </m:oMathPara>
    </w:p>
    <w:p w14:paraId="4D30CA5C" w14:textId="7D56C86E" w:rsidR="00E12F96" w:rsidRPr="00E12F96" w:rsidDel="000F4522" w:rsidRDefault="00000000" w:rsidP="00E12F96">
      <w:pPr>
        <w:spacing w:line="480" w:lineRule="auto"/>
        <w:jc w:val="center"/>
        <w:rPr>
          <w:del w:id="90" w:author="Helen Sharif" w:date="2024-04-18T07:54:00Z" w16du:dateUtc="2024-04-18T12:54:00Z"/>
          <w:rFonts w:eastAsiaTheme="minorEastAsia"/>
        </w:rPr>
      </w:pPr>
      <m:oMathPara>
        <m:oMath>
          <m:sSub>
            <m:sSubPr>
              <m:ctrlPr>
                <w:del w:id="91" w:author="Helen Sharif" w:date="2024-04-18T07:54:00Z" w16du:dateUtc="2024-04-18T12:54:00Z">
                  <w:rPr>
                    <w:rFonts w:ascii="Cambria Math" w:hAnsi="Cambria Math"/>
                    <w:i/>
                  </w:rPr>
                </w:del>
              </m:ctrlPr>
            </m:sSubPr>
            <m:e>
              <m:r>
                <w:del w:id="92" w:author="Helen Sharif" w:date="2024-04-18T07:54:00Z" w16du:dateUtc="2024-04-18T12:54:00Z">
                  <w:rPr>
                    <w:rFonts w:ascii="Cambria Math" w:hAnsi="Cambria Math"/>
                  </w:rPr>
                  <m:t>H</m:t>
                </w:del>
              </m:r>
            </m:e>
            <m:sub>
              <m:r>
                <w:del w:id="93" w:author="Helen Sharif" w:date="2024-04-18T07:54:00Z" w16du:dateUtc="2024-04-18T12:54:00Z">
                  <w:rPr>
                    <w:rFonts w:ascii="Cambria Math" w:hAnsi="Cambria Math"/>
                  </w:rPr>
                  <m:t>a</m:t>
                </w:del>
              </m:r>
            </m:sub>
          </m:sSub>
          <m:r>
            <w:del w:id="94" w:author="Helen Sharif" w:date="2024-04-18T07:54:00Z" w16du:dateUtc="2024-04-18T12:54:00Z">
              <w:rPr>
                <w:rFonts w:ascii="Cambria Math" w:hAnsi="Cambria Math"/>
              </w:rPr>
              <m:t xml:space="preserve">: </m:t>
            </w:del>
          </m:r>
          <m:sSub>
            <m:sSubPr>
              <m:ctrlPr>
                <w:del w:id="95" w:author="Helen Sharif" w:date="2024-04-18T07:54:00Z" w16du:dateUtc="2024-04-18T12:54:00Z">
                  <w:rPr>
                    <w:rFonts w:ascii="Cambria Math" w:hAnsi="Cambria Math"/>
                    <w:i/>
                  </w:rPr>
                </w:del>
              </m:ctrlPr>
            </m:sSubPr>
            <m:e>
              <m:r>
                <w:del w:id="96" w:author="Helen Sharif" w:date="2024-04-18T07:54:00Z" w16du:dateUtc="2024-04-18T12:54:00Z">
                  <w:rPr>
                    <w:rFonts w:ascii="Cambria Math" w:hAnsi="Cambria Math"/>
                  </w:rPr>
                  <m:t>μ</m:t>
                </w:del>
              </m:r>
            </m:e>
            <m:sub>
              <m:r>
                <w:del w:id="97" w:author="Helen Sharif" w:date="2024-04-18T07:54:00Z" w16du:dateUtc="2024-04-18T12:54:00Z">
                  <w:rPr>
                    <w:rFonts w:ascii="Cambria Math" w:hAnsi="Cambria Math"/>
                  </w:rPr>
                  <m:t>pre cardio event BMI</m:t>
                </w:del>
              </m:r>
            </m:sub>
          </m:sSub>
          <m:r>
            <w:del w:id="98" w:author="Helen Sharif" w:date="2024-04-18T07:54:00Z" w16du:dateUtc="2024-04-18T12:54:00Z">
              <w:rPr>
                <w:rFonts w:ascii="Cambria Math" w:hAnsi="Cambria Math"/>
              </w:rPr>
              <m:t>≠</m:t>
            </w:del>
          </m:r>
          <m:sSub>
            <m:sSubPr>
              <m:ctrlPr>
                <w:del w:id="99" w:author="Helen Sharif" w:date="2024-04-18T07:54:00Z" w16du:dateUtc="2024-04-18T12:54:00Z">
                  <w:rPr>
                    <w:rFonts w:ascii="Cambria Math" w:hAnsi="Cambria Math"/>
                    <w:i/>
                  </w:rPr>
                </w:del>
              </m:ctrlPr>
            </m:sSubPr>
            <m:e>
              <m:r>
                <w:del w:id="100" w:author="Helen Sharif" w:date="2024-04-18T07:54:00Z" w16du:dateUtc="2024-04-18T12:54:00Z">
                  <w:rPr>
                    <w:rFonts w:ascii="Cambria Math" w:hAnsi="Cambria Math"/>
                  </w:rPr>
                  <m:t>μ</m:t>
                </w:del>
              </m:r>
            </m:e>
            <m:sub>
              <m:r>
                <w:del w:id="101" w:author="Helen Sharif" w:date="2024-04-18T07:54:00Z" w16du:dateUtc="2024-04-18T12:54:00Z">
                  <w:rPr>
                    <w:rFonts w:ascii="Cambria Math" w:hAnsi="Cambria Math"/>
                  </w:rPr>
                  <m:t>no pre cardio event BMI</m:t>
                </w:del>
              </m:r>
            </m:sub>
          </m:sSub>
        </m:oMath>
      </m:oMathPara>
    </w:p>
    <w:p w14:paraId="3A0265CA" w14:textId="089C77DC" w:rsidR="00E12F96" w:rsidDel="000F4522" w:rsidRDefault="00E12F96">
      <w:pPr>
        <w:rPr>
          <w:del w:id="102" w:author="Helen Sharif" w:date="2024-04-18T07:54:00Z" w16du:dateUtc="2024-04-18T12:54:00Z"/>
        </w:rPr>
      </w:pPr>
      <w:del w:id="103" w:author="Helen Sharif" w:date="2024-04-18T07:54:00Z" w16du:dateUtc="2024-04-18T12:54:00Z">
        <w:r w:rsidDel="000F4522">
          <w:delText xml:space="preserve">The hypothesis for the main effects of </w:delText>
        </w:r>
        <w:r w:rsidR="00D77BBC" w:rsidDel="000F4522">
          <w:delText>sex on BMI</w:delText>
        </w:r>
      </w:del>
    </w:p>
    <w:p w14:paraId="0D1AE71C" w14:textId="694F5CB1" w:rsidR="00E12F96" w:rsidRPr="00640229" w:rsidDel="000F4522" w:rsidRDefault="00000000" w:rsidP="00E12F96">
      <w:pPr>
        <w:spacing w:line="240" w:lineRule="auto"/>
        <w:jc w:val="center"/>
        <w:rPr>
          <w:del w:id="104" w:author="Helen Sharif" w:date="2024-04-18T07:54:00Z" w16du:dateUtc="2024-04-18T12:54:00Z"/>
          <w:rFonts w:eastAsiaTheme="minorEastAsia"/>
        </w:rPr>
      </w:pPr>
      <m:oMathPara>
        <m:oMath>
          <m:sSub>
            <m:sSubPr>
              <m:ctrlPr>
                <w:del w:id="105" w:author="Helen Sharif" w:date="2024-04-18T07:54:00Z" w16du:dateUtc="2024-04-18T12:54:00Z">
                  <w:rPr>
                    <w:rFonts w:ascii="Cambria Math" w:hAnsi="Cambria Math"/>
                    <w:i/>
                  </w:rPr>
                </w:del>
              </m:ctrlPr>
            </m:sSubPr>
            <m:e>
              <m:r>
                <w:del w:id="106" w:author="Helen Sharif" w:date="2024-04-18T07:54:00Z" w16du:dateUtc="2024-04-18T12:54:00Z">
                  <w:rPr>
                    <w:rFonts w:ascii="Cambria Math" w:hAnsi="Cambria Math"/>
                  </w:rPr>
                  <m:t>H</m:t>
                </w:del>
              </m:r>
            </m:e>
            <m:sub>
              <m:r>
                <w:del w:id="107" w:author="Helen Sharif" w:date="2024-04-18T07:54:00Z" w16du:dateUtc="2024-04-18T12:54:00Z">
                  <w:rPr>
                    <w:rFonts w:ascii="Cambria Math" w:hAnsi="Cambria Math"/>
                  </w:rPr>
                  <m:t>0</m:t>
                </w:del>
              </m:r>
            </m:sub>
          </m:sSub>
          <m:r>
            <w:del w:id="108" w:author="Helen Sharif" w:date="2024-04-18T07:54:00Z" w16du:dateUtc="2024-04-18T12:54:00Z">
              <w:rPr>
                <w:rFonts w:ascii="Cambria Math" w:hAnsi="Cambria Math"/>
              </w:rPr>
              <m:t xml:space="preserve">: </m:t>
            </w:del>
          </m:r>
          <m:sSub>
            <m:sSubPr>
              <m:ctrlPr>
                <w:del w:id="109" w:author="Helen Sharif" w:date="2024-04-18T07:54:00Z" w16du:dateUtc="2024-04-18T12:54:00Z">
                  <w:rPr>
                    <w:rFonts w:ascii="Cambria Math" w:hAnsi="Cambria Math"/>
                    <w:i/>
                  </w:rPr>
                </w:del>
              </m:ctrlPr>
            </m:sSubPr>
            <m:e>
              <m:r>
                <w:del w:id="110" w:author="Helen Sharif" w:date="2024-04-18T07:54:00Z" w16du:dateUtc="2024-04-18T12:54:00Z">
                  <w:rPr>
                    <w:rFonts w:ascii="Cambria Math" w:hAnsi="Cambria Math"/>
                  </w:rPr>
                  <m:t>μ</m:t>
                </w:del>
              </m:r>
            </m:e>
            <m:sub>
              <m:r>
                <w:del w:id="111" w:author="Helen Sharif" w:date="2024-04-18T07:54:00Z" w16du:dateUtc="2024-04-18T12:54:00Z">
                  <w:rPr>
                    <w:rFonts w:ascii="Cambria Math" w:hAnsi="Cambria Math"/>
                  </w:rPr>
                  <m:t>male BMI</m:t>
                </w:del>
              </m:r>
            </m:sub>
          </m:sSub>
          <m:r>
            <w:del w:id="112" w:author="Helen Sharif" w:date="2024-04-18T07:54:00Z" w16du:dateUtc="2024-04-18T12:54:00Z">
              <w:rPr>
                <w:rFonts w:ascii="Cambria Math" w:hAnsi="Cambria Math"/>
              </w:rPr>
              <m:t>=</m:t>
            </w:del>
          </m:r>
          <m:sSub>
            <m:sSubPr>
              <m:ctrlPr>
                <w:del w:id="113" w:author="Helen Sharif" w:date="2024-04-18T07:54:00Z" w16du:dateUtc="2024-04-18T12:54:00Z">
                  <w:rPr>
                    <w:rFonts w:ascii="Cambria Math" w:hAnsi="Cambria Math"/>
                    <w:i/>
                  </w:rPr>
                </w:del>
              </m:ctrlPr>
            </m:sSubPr>
            <m:e>
              <m:r>
                <w:del w:id="114" w:author="Helen Sharif" w:date="2024-04-18T07:54:00Z" w16du:dateUtc="2024-04-18T12:54:00Z">
                  <w:rPr>
                    <w:rFonts w:ascii="Cambria Math" w:hAnsi="Cambria Math"/>
                  </w:rPr>
                  <m:t>μ</m:t>
                </w:del>
              </m:r>
            </m:e>
            <m:sub>
              <m:r>
                <w:del w:id="115" w:author="Helen Sharif" w:date="2024-04-18T07:54:00Z" w16du:dateUtc="2024-04-18T12:54:00Z">
                  <w:rPr>
                    <w:rFonts w:ascii="Cambria Math" w:hAnsi="Cambria Math"/>
                  </w:rPr>
                  <m:t>female-BMI</m:t>
                </w:del>
              </m:r>
            </m:sub>
          </m:sSub>
        </m:oMath>
      </m:oMathPara>
    </w:p>
    <w:p w14:paraId="59257589" w14:textId="1050C708" w:rsidR="00E12F96" w:rsidRPr="00E12F96" w:rsidDel="000F4522" w:rsidRDefault="00000000" w:rsidP="00E12F96">
      <w:pPr>
        <w:spacing w:line="480" w:lineRule="auto"/>
        <w:jc w:val="center"/>
        <w:rPr>
          <w:del w:id="116" w:author="Helen Sharif" w:date="2024-04-18T07:54:00Z" w16du:dateUtc="2024-04-18T12:54:00Z"/>
          <w:rFonts w:eastAsiaTheme="minorEastAsia"/>
        </w:rPr>
      </w:pPr>
      <m:oMathPara>
        <m:oMath>
          <m:sSub>
            <m:sSubPr>
              <m:ctrlPr>
                <w:del w:id="117" w:author="Helen Sharif" w:date="2024-04-18T07:54:00Z" w16du:dateUtc="2024-04-18T12:54:00Z">
                  <w:rPr>
                    <w:rFonts w:ascii="Cambria Math" w:hAnsi="Cambria Math"/>
                    <w:i/>
                  </w:rPr>
                </w:del>
              </m:ctrlPr>
            </m:sSubPr>
            <m:e>
              <m:r>
                <w:del w:id="118" w:author="Helen Sharif" w:date="2024-04-18T07:54:00Z" w16du:dateUtc="2024-04-18T12:54:00Z">
                  <w:rPr>
                    <w:rFonts w:ascii="Cambria Math" w:hAnsi="Cambria Math"/>
                  </w:rPr>
                  <m:t>H</m:t>
                </w:del>
              </m:r>
            </m:e>
            <m:sub>
              <m:r>
                <w:del w:id="119" w:author="Helen Sharif" w:date="2024-04-18T07:54:00Z" w16du:dateUtc="2024-04-18T12:54:00Z">
                  <w:rPr>
                    <w:rFonts w:ascii="Cambria Math" w:hAnsi="Cambria Math"/>
                  </w:rPr>
                  <m:t>a</m:t>
                </w:del>
              </m:r>
            </m:sub>
          </m:sSub>
          <m:r>
            <w:del w:id="120" w:author="Helen Sharif" w:date="2024-04-18T07:54:00Z" w16du:dateUtc="2024-04-18T12:54:00Z">
              <w:rPr>
                <w:rFonts w:ascii="Cambria Math" w:hAnsi="Cambria Math"/>
              </w:rPr>
              <m:t xml:space="preserve">: </m:t>
            </w:del>
          </m:r>
          <m:sSub>
            <m:sSubPr>
              <m:ctrlPr>
                <w:del w:id="121" w:author="Helen Sharif" w:date="2024-04-18T07:54:00Z" w16du:dateUtc="2024-04-18T12:54:00Z">
                  <w:rPr>
                    <w:rFonts w:ascii="Cambria Math" w:hAnsi="Cambria Math"/>
                    <w:i/>
                  </w:rPr>
                </w:del>
              </m:ctrlPr>
            </m:sSubPr>
            <m:e>
              <m:r>
                <w:del w:id="122" w:author="Helen Sharif" w:date="2024-04-18T07:54:00Z" w16du:dateUtc="2024-04-18T12:54:00Z">
                  <w:rPr>
                    <w:rFonts w:ascii="Cambria Math" w:hAnsi="Cambria Math"/>
                  </w:rPr>
                  <m:t>μ</m:t>
                </w:del>
              </m:r>
            </m:e>
            <m:sub>
              <m:r>
                <w:del w:id="123" w:author="Helen Sharif" w:date="2024-04-18T07:54:00Z" w16du:dateUtc="2024-04-18T12:54:00Z">
                  <w:rPr>
                    <w:rFonts w:ascii="Cambria Math" w:hAnsi="Cambria Math"/>
                  </w:rPr>
                  <m:t>male BMI</m:t>
                </w:del>
              </m:r>
            </m:sub>
          </m:sSub>
          <m:r>
            <w:del w:id="124" w:author="Helen Sharif" w:date="2024-04-18T07:54:00Z" w16du:dateUtc="2024-04-18T12:54:00Z">
              <w:rPr>
                <w:rFonts w:ascii="Cambria Math" w:hAnsi="Cambria Math"/>
              </w:rPr>
              <m:t>≠</m:t>
            </w:del>
          </m:r>
          <m:sSub>
            <m:sSubPr>
              <m:ctrlPr>
                <w:del w:id="125" w:author="Helen Sharif" w:date="2024-04-18T07:54:00Z" w16du:dateUtc="2024-04-18T12:54:00Z">
                  <w:rPr>
                    <w:rFonts w:ascii="Cambria Math" w:hAnsi="Cambria Math"/>
                    <w:i/>
                  </w:rPr>
                </w:del>
              </m:ctrlPr>
            </m:sSubPr>
            <m:e>
              <m:r>
                <w:del w:id="126" w:author="Helen Sharif" w:date="2024-04-18T07:54:00Z" w16du:dateUtc="2024-04-18T12:54:00Z">
                  <w:rPr>
                    <w:rFonts w:ascii="Cambria Math" w:hAnsi="Cambria Math"/>
                  </w:rPr>
                  <m:t>μ</m:t>
                </w:del>
              </m:r>
            </m:e>
            <m:sub>
              <m:r>
                <w:del w:id="127" w:author="Helen Sharif" w:date="2024-04-18T07:54:00Z" w16du:dateUtc="2024-04-18T12:54:00Z">
                  <w:rPr>
                    <w:rFonts w:ascii="Cambria Math" w:hAnsi="Cambria Math"/>
                  </w:rPr>
                  <m:t>female-BMI</m:t>
                </w:del>
              </m:r>
            </m:sub>
          </m:sSub>
        </m:oMath>
      </m:oMathPara>
    </w:p>
    <w:p w14:paraId="1D041BEA" w14:textId="7DCD21AB" w:rsidR="001A70EA" w:rsidRPr="00E12F96" w:rsidRDefault="00F160B0" w:rsidP="00E12F96">
      <w:pPr>
        <w:spacing w:line="480" w:lineRule="auto"/>
        <w:rPr>
          <w:rFonts w:eastAsiaTheme="minorEastAsia"/>
        </w:rPr>
      </w:pPr>
      <w:r>
        <w:t xml:space="preserve">We are looking into the data to determine if education level, what level of education they have achieved, sex, if they are female or male, age group, which age group they are in, or pre cardio event, have they had a previous at-risk event, has a significant effect on BMI. </w:t>
      </w:r>
      <w:r w:rsidR="001A70EA">
        <w:br w:type="page"/>
      </w:r>
    </w:p>
    <w:p w14:paraId="4E9C8DAA" w14:textId="148A69A8" w:rsidR="00753630" w:rsidRDefault="00753630" w:rsidP="00753630">
      <w:pPr>
        <w:ind w:left="360"/>
      </w:pPr>
      <w:r>
        <w:lastRenderedPageBreak/>
        <w:t>Summary Statistics Table 1</w:t>
      </w:r>
    </w:p>
    <w:tbl>
      <w:tblPr>
        <w:tblW w:w="11409" w:type="dxa"/>
        <w:tblInd w:w="-1033" w:type="dxa"/>
        <w:tblLook w:val="04A0" w:firstRow="1" w:lastRow="0" w:firstColumn="1" w:lastColumn="0" w:noHBand="0" w:noVBand="1"/>
      </w:tblPr>
      <w:tblGrid>
        <w:gridCol w:w="989"/>
        <w:gridCol w:w="774"/>
        <w:gridCol w:w="774"/>
        <w:gridCol w:w="851"/>
        <w:gridCol w:w="831"/>
        <w:gridCol w:w="774"/>
        <w:gridCol w:w="1009"/>
        <w:gridCol w:w="954"/>
        <w:gridCol w:w="860"/>
        <w:gridCol w:w="851"/>
        <w:gridCol w:w="968"/>
        <w:gridCol w:w="831"/>
        <w:gridCol w:w="943"/>
      </w:tblGrid>
      <w:tr w:rsidR="004B5FED" w:rsidRPr="004B5FED" w14:paraId="340BF31A" w14:textId="77777777" w:rsidTr="004B5FED">
        <w:trPr>
          <w:trHeight w:val="245"/>
        </w:trPr>
        <w:tc>
          <w:tcPr>
            <w:tcW w:w="989" w:type="dxa"/>
            <w:tcBorders>
              <w:top w:val="single" w:sz="4" w:space="0" w:color="000000"/>
              <w:left w:val="single" w:sz="4" w:space="0" w:color="000000"/>
              <w:bottom w:val="single" w:sz="4" w:space="0" w:color="000000"/>
              <w:right w:val="nil"/>
            </w:tcBorders>
            <w:shd w:val="clear" w:color="000000" w:fill="000000"/>
            <w:noWrap/>
            <w:vAlign w:val="bottom"/>
            <w:hideMark/>
          </w:tcPr>
          <w:p w14:paraId="44DB2048" w14:textId="77777777" w:rsidR="004B5FED" w:rsidRPr="004B5FED" w:rsidRDefault="004B5FED" w:rsidP="004B5FED">
            <w:pPr>
              <w:spacing w:after="0" w:line="240" w:lineRule="auto"/>
              <w:rPr>
                <w:rFonts w:ascii="Aptos Narrow" w:eastAsia="Times New Roman" w:hAnsi="Aptos Narrow" w:cs="Times New Roman"/>
                <w:b/>
                <w:bCs/>
                <w:color w:val="FFFFFF"/>
                <w:kern w:val="0"/>
                <w:sz w:val="22"/>
                <w:szCs w:val="22"/>
                <w14:ligatures w14:val="none"/>
              </w:rPr>
            </w:pPr>
            <w:r w:rsidRPr="004B5FED">
              <w:rPr>
                <w:rFonts w:ascii="Aptos Narrow" w:eastAsia="Times New Roman" w:hAnsi="Aptos Narrow" w:cs="Times New Roman"/>
                <w:b/>
                <w:bCs/>
                <w:color w:val="FFFFFF"/>
                <w:kern w:val="0"/>
                <w:sz w:val="22"/>
                <w:szCs w:val="22"/>
                <w14:ligatures w14:val="none"/>
              </w:rPr>
              <w:t>Stats</w:t>
            </w:r>
          </w:p>
        </w:tc>
        <w:tc>
          <w:tcPr>
            <w:tcW w:w="774" w:type="dxa"/>
            <w:tcBorders>
              <w:top w:val="single" w:sz="4" w:space="0" w:color="000000"/>
              <w:left w:val="nil"/>
              <w:bottom w:val="single" w:sz="4" w:space="0" w:color="000000"/>
              <w:right w:val="nil"/>
            </w:tcBorders>
            <w:shd w:val="clear" w:color="000000" w:fill="000000"/>
            <w:noWrap/>
            <w:vAlign w:val="bottom"/>
            <w:hideMark/>
          </w:tcPr>
          <w:p w14:paraId="25723623" w14:textId="77777777" w:rsidR="004B5FED" w:rsidRPr="004B5FED" w:rsidRDefault="004B5FED" w:rsidP="004B5FED">
            <w:pPr>
              <w:spacing w:after="0" w:line="240" w:lineRule="auto"/>
              <w:rPr>
                <w:rFonts w:ascii="Aptos Narrow" w:eastAsia="Times New Roman" w:hAnsi="Aptos Narrow" w:cs="Times New Roman"/>
                <w:b/>
                <w:bCs/>
                <w:color w:val="FFFFFF"/>
                <w:kern w:val="0"/>
                <w:sz w:val="22"/>
                <w:szCs w:val="22"/>
                <w14:ligatures w14:val="none"/>
              </w:rPr>
            </w:pPr>
            <w:r w:rsidRPr="004B5FED">
              <w:rPr>
                <w:rFonts w:ascii="Aptos Narrow" w:eastAsia="Times New Roman" w:hAnsi="Aptos Narrow" w:cs="Times New Roman"/>
                <w:b/>
                <w:bCs/>
                <w:color w:val="FFFFFF"/>
                <w:kern w:val="0"/>
                <w:sz w:val="22"/>
                <w:szCs w:val="22"/>
                <w14:ligatures w14:val="none"/>
              </w:rPr>
              <w:t>sex</w:t>
            </w:r>
          </w:p>
        </w:tc>
        <w:tc>
          <w:tcPr>
            <w:tcW w:w="774" w:type="dxa"/>
            <w:tcBorders>
              <w:top w:val="single" w:sz="4" w:space="0" w:color="000000"/>
              <w:left w:val="nil"/>
              <w:bottom w:val="single" w:sz="4" w:space="0" w:color="000000"/>
              <w:right w:val="nil"/>
            </w:tcBorders>
            <w:shd w:val="clear" w:color="000000" w:fill="000000"/>
            <w:noWrap/>
            <w:vAlign w:val="bottom"/>
            <w:hideMark/>
          </w:tcPr>
          <w:p w14:paraId="2993973C" w14:textId="77777777" w:rsidR="004B5FED" w:rsidRPr="004B5FED" w:rsidRDefault="004B5FED" w:rsidP="004B5FED">
            <w:pPr>
              <w:spacing w:after="0" w:line="240" w:lineRule="auto"/>
              <w:rPr>
                <w:rFonts w:ascii="Aptos Narrow" w:eastAsia="Times New Roman" w:hAnsi="Aptos Narrow" w:cs="Times New Roman"/>
                <w:b/>
                <w:bCs/>
                <w:color w:val="FFFFFF"/>
                <w:kern w:val="0"/>
                <w:sz w:val="22"/>
                <w:szCs w:val="22"/>
                <w14:ligatures w14:val="none"/>
              </w:rPr>
            </w:pPr>
            <w:r w:rsidRPr="004B5FED">
              <w:rPr>
                <w:rFonts w:ascii="Aptos Narrow" w:eastAsia="Times New Roman" w:hAnsi="Aptos Narrow" w:cs="Times New Roman"/>
                <w:b/>
                <w:bCs/>
                <w:color w:val="FFFFFF"/>
                <w:kern w:val="0"/>
                <w:sz w:val="22"/>
                <w:szCs w:val="22"/>
                <w14:ligatures w14:val="none"/>
              </w:rPr>
              <w:t>age</w:t>
            </w:r>
          </w:p>
        </w:tc>
        <w:tc>
          <w:tcPr>
            <w:tcW w:w="851" w:type="dxa"/>
            <w:tcBorders>
              <w:top w:val="single" w:sz="4" w:space="0" w:color="000000"/>
              <w:left w:val="nil"/>
              <w:bottom w:val="single" w:sz="4" w:space="0" w:color="000000"/>
              <w:right w:val="nil"/>
            </w:tcBorders>
            <w:shd w:val="clear" w:color="000000" w:fill="000000"/>
            <w:noWrap/>
            <w:vAlign w:val="bottom"/>
            <w:hideMark/>
          </w:tcPr>
          <w:p w14:paraId="1E1DAD52" w14:textId="77777777" w:rsidR="004B5FED" w:rsidRPr="004B5FED" w:rsidRDefault="004B5FED" w:rsidP="004B5FED">
            <w:pPr>
              <w:spacing w:after="0" w:line="240" w:lineRule="auto"/>
              <w:rPr>
                <w:rFonts w:ascii="Aptos Narrow" w:eastAsia="Times New Roman" w:hAnsi="Aptos Narrow" w:cs="Times New Roman"/>
                <w:b/>
                <w:bCs/>
                <w:color w:val="FFFFFF"/>
                <w:kern w:val="0"/>
                <w:sz w:val="22"/>
                <w:szCs w:val="22"/>
                <w14:ligatures w14:val="none"/>
              </w:rPr>
            </w:pPr>
            <w:proofErr w:type="spellStart"/>
            <w:r w:rsidRPr="004B5FED">
              <w:rPr>
                <w:rFonts w:ascii="Aptos Narrow" w:eastAsia="Times New Roman" w:hAnsi="Aptos Narrow" w:cs="Times New Roman"/>
                <w:b/>
                <w:bCs/>
                <w:color w:val="FFFFFF"/>
                <w:kern w:val="0"/>
                <w:sz w:val="22"/>
                <w:szCs w:val="22"/>
                <w14:ligatures w14:val="none"/>
              </w:rPr>
              <w:t>sysbp</w:t>
            </w:r>
            <w:proofErr w:type="spellEnd"/>
          </w:p>
        </w:tc>
        <w:tc>
          <w:tcPr>
            <w:tcW w:w="831" w:type="dxa"/>
            <w:tcBorders>
              <w:top w:val="single" w:sz="4" w:space="0" w:color="000000"/>
              <w:left w:val="nil"/>
              <w:bottom w:val="single" w:sz="4" w:space="0" w:color="000000"/>
              <w:right w:val="nil"/>
            </w:tcBorders>
            <w:shd w:val="clear" w:color="000000" w:fill="000000"/>
            <w:noWrap/>
            <w:vAlign w:val="bottom"/>
            <w:hideMark/>
          </w:tcPr>
          <w:p w14:paraId="738ED211" w14:textId="77777777" w:rsidR="004B5FED" w:rsidRPr="004B5FED" w:rsidRDefault="004B5FED" w:rsidP="004B5FED">
            <w:pPr>
              <w:spacing w:after="0" w:line="240" w:lineRule="auto"/>
              <w:rPr>
                <w:rFonts w:ascii="Aptos Narrow" w:eastAsia="Times New Roman" w:hAnsi="Aptos Narrow" w:cs="Times New Roman"/>
                <w:b/>
                <w:bCs/>
                <w:color w:val="FFFFFF"/>
                <w:kern w:val="0"/>
                <w:sz w:val="22"/>
                <w:szCs w:val="22"/>
                <w14:ligatures w14:val="none"/>
              </w:rPr>
            </w:pPr>
            <w:proofErr w:type="spellStart"/>
            <w:r w:rsidRPr="004B5FED">
              <w:rPr>
                <w:rFonts w:ascii="Aptos Narrow" w:eastAsia="Times New Roman" w:hAnsi="Aptos Narrow" w:cs="Times New Roman"/>
                <w:b/>
                <w:bCs/>
                <w:color w:val="FFFFFF"/>
                <w:kern w:val="0"/>
                <w:sz w:val="22"/>
                <w:szCs w:val="22"/>
                <w14:ligatures w14:val="none"/>
              </w:rPr>
              <w:t>diabp</w:t>
            </w:r>
            <w:proofErr w:type="spellEnd"/>
          </w:p>
        </w:tc>
        <w:tc>
          <w:tcPr>
            <w:tcW w:w="774" w:type="dxa"/>
            <w:tcBorders>
              <w:top w:val="single" w:sz="4" w:space="0" w:color="000000"/>
              <w:left w:val="nil"/>
              <w:bottom w:val="single" w:sz="4" w:space="0" w:color="000000"/>
              <w:right w:val="nil"/>
            </w:tcBorders>
            <w:shd w:val="clear" w:color="000000" w:fill="000000"/>
            <w:noWrap/>
            <w:vAlign w:val="bottom"/>
            <w:hideMark/>
          </w:tcPr>
          <w:p w14:paraId="491DC79E" w14:textId="77777777" w:rsidR="004B5FED" w:rsidRPr="004B5FED" w:rsidRDefault="004B5FED" w:rsidP="004B5FED">
            <w:pPr>
              <w:spacing w:after="0" w:line="240" w:lineRule="auto"/>
              <w:rPr>
                <w:rFonts w:ascii="Aptos Narrow" w:eastAsia="Times New Roman" w:hAnsi="Aptos Narrow" w:cs="Times New Roman"/>
                <w:b/>
                <w:bCs/>
                <w:color w:val="FFFFFF"/>
                <w:kern w:val="0"/>
                <w:sz w:val="22"/>
                <w:szCs w:val="22"/>
                <w14:ligatures w14:val="none"/>
              </w:rPr>
            </w:pPr>
            <w:proofErr w:type="spellStart"/>
            <w:r w:rsidRPr="004B5FED">
              <w:rPr>
                <w:rFonts w:ascii="Aptos Narrow" w:eastAsia="Times New Roman" w:hAnsi="Aptos Narrow" w:cs="Times New Roman"/>
                <w:b/>
                <w:bCs/>
                <w:color w:val="FFFFFF"/>
                <w:kern w:val="0"/>
                <w:sz w:val="22"/>
                <w:szCs w:val="22"/>
                <w14:ligatures w14:val="none"/>
              </w:rPr>
              <w:t>bmi</w:t>
            </w:r>
            <w:proofErr w:type="spellEnd"/>
          </w:p>
        </w:tc>
        <w:tc>
          <w:tcPr>
            <w:tcW w:w="1009" w:type="dxa"/>
            <w:tcBorders>
              <w:top w:val="single" w:sz="4" w:space="0" w:color="000000"/>
              <w:left w:val="nil"/>
              <w:bottom w:val="single" w:sz="4" w:space="0" w:color="000000"/>
              <w:right w:val="nil"/>
            </w:tcBorders>
            <w:shd w:val="clear" w:color="000000" w:fill="000000"/>
            <w:noWrap/>
            <w:vAlign w:val="bottom"/>
            <w:hideMark/>
          </w:tcPr>
          <w:p w14:paraId="167FD28A" w14:textId="77777777" w:rsidR="004B5FED" w:rsidRPr="004B5FED" w:rsidRDefault="004B5FED" w:rsidP="004B5FED">
            <w:pPr>
              <w:spacing w:after="0" w:line="240" w:lineRule="auto"/>
              <w:rPr>
                <w:rFonts w:ascii="Aptos Narrow" w:eastAsia="Times New Roman" w:hAnsi="Aptos Narrow" w:cs="Times New Roman"/>
                <w:b/>
                <w:bCs/>
                <w:color w:val="FFFFFF"/>
                <w:kern w:val="0"/>
                <w:sz w:val="22"/>
                <w:szCs w:val="22"/>
                <w14:ligatures w14:val="none"/>
              </w:rPr>
            </w:pPr>
            <w:r w:rsidRPr="004B5FED">
              <w:rPr>
                <w:rFonts w:ascii="Aptos Narrow" w:eastAsia="Times New Roman" w:hAnsi="Aptos Narrow" w:cs="Times New Roman"/>
                <w:b/>
                <w:bCs/>
                <w:color w:val="FFFFFF"/>
                <w:kern w:val="0"/>
                <w:sz w:val="22"/>
                <w:szCs w:val="22"/>
                <w14:ligatures w14:val="none"/>
              </w:rPr>
              <w:t>diabetes</w:t>
            </w:r>
          </w:p>
        </w:tc>
        <w:tc>
          <w:tcPr>
            <w:tcW w:w="954" w:type="dxa"/>
            <w:tcBorders>
              <w:top w:val="single" w:sz="4" w:space="0" w:color="000000"/>
              <w:left w:val="nil"/>
              <w:bottom w:val="single" w:sz="4" w:space="0" w:color="000000"/>
              <w:right w:val="nil"/>
            </w:tcBorders>
            <w:shd w:val="clear" w:color="000000" w:fill="000000"/>
            <w:noWrap/>
            <w:vAlign w:val="bottom"/>
            <w:hideMark/>
          </w:tcPr>
          <w:p w14:paraId="40BCBF51" w14:textId="77777777" w:rsidR="004B5FED" w:rsidRPr="004B5FED" w:rsidRDefault="004B5FED" w:rsidP="004B5FED">
            <w:pPr>
              <w:spacing w:after="0" w:line="240" w:lineRule="auto"/>
              <w:rPr>
                <w:rFonts w:ascii="Aptos Narrow" w:eastAsia="Times New Roman" w:hAnsi="Aptos Narrow" w:cs="Times New Roman"/>
                <w:b/>
                <w:bCs/>
                <w:color w:val="FFFFFF"/>
                <w:kern w:val="0"/>
                <w:sz w:val="22"/>
                <w:szCs w:val="22"/>
                <w14:ligatures w14:val="none"/>
              </w:rPr>
            </w:pPr>
            <w:proofErr w:type="spellStart"/>
            <w:r w:rsidRPr="004B5FED">
              <w:rPr>
                <w:rFonts w:ascii="Aptos Narrow" w:eastAsia="Times New Roman" w:hAnsi="Aptos Narrow" w:cs="Times New Roman"/>
                <w:b/>
                <w:bCs/>
                <w:color w:val="FFFFFF"/>
                <w:kern w:val="0"/>
                <w:sz w:val="22"/>
                <w:szCs w:val="22"/>
                <w14:ligatures w14:val="none"/>
              </w:rPr>
              <w:t>heartrte</w:t>
            </w:r>
            <w:proofErr w:type="spellEnd"/>
          </w:p>
        </w:tc>
        <w:tc>
          <w:tcPr>
            <w:tcW w:w="860" w:type="dxa"/>
            <w:tcBorders>
              <w:top w:val="single" w:sz="4" w:space="0" w:color="000000"/>
              <w:left w:val="nil"/>
              <w:bottom w:val="single" w:sz="4" w:space="0" w:color="000000"/>
              <w:right w:val="nil"/>
            </w:tcBorders>
            <w:shd w:val="clear" w:color="000000" w:fill="000000"/>
            <w:noWrap/>
            <w:vAlign w:val="bottom"/>
            <w:hideMark/>
          </w:tcPr>
          <w:p w14:paraId="24044F55" w14:textId="77777777" w:rsidR="004B5FED" w:rsidRPr="004B5FED" w:rsidRDefault="004B5FED" w:rsidP="004B5FED">
            <w:pPr>
              <w:spacing w:after="0" w:line="240" w:lineRule="auto"/>
              <w:rPr>
                <w:rFonts w:ascii="Aptos Narrow" w:eastAsia="Times New Roman" w:hAnsi="Aptos Narrow" w:cs="Times New Roman"/>
                <w:b/>
                <w:bCs/>
                <w:color w:val="FFFFFF"/>
                <w:kern w:val="0"/>
                <w:sz w:val="22"/>
                <w:szCs w:val="22"/>
                <w14:ligatures w14:val="none"/>
              </w:rPr>
            </w:pPr>
            <w:proofErr w:type="spellStart"/>
            <w:r w:rsidRPr="004B5FED">
              <w:rPr>
                <w:rFonts w:ascii="Aptos Narrow" w:eastAsia="Times New Roman" w:hAnsi="Aptos Narrow" w:cs="Times New Roman"/>
                <w:b/>
                <w:bCs/>
                <w:color w:val="FFFFFF"/>
                <w:kern w:val="0"/>
                <w:sz w:val="22"/>
                <w:szCs w:val="22"/>
                <w14:ligatures w14:val="none"/>
              </w:rPr>
              <w:t>prechd</w:t>
            </w:r>
            <w:proofErr w:type="spellEnd"/>
          </w:p>
        </w:tc>
        <w:tc>
          <w:tcPr>
            <w:tcW w:w="851" w:type="dxa"/>
            <w:tcBorders>
              <w:top w:val="single" w:sz="4" w:space="0" w:color="000000"/>
              <w:left w:val="nil"/>
              <w:bottom w:val="single" w:sz="4" w:space="0" w:color="000000"/>
              <w:right w:val="nil"/>
            </w:tcBorders>
            <w:shd w:val="clear" w:color="000000" w:fill="000000"/>
            <w:noWrap/>
            <w:vAlign w:val="bottom"/>
            <w:hideMark/>
          </w:tcPr>
          <w:p w14:paraId="54643F9A" w14:textId="77777777" w:rsidR="004B5FED" w:rsidRPr="004B5FED" w:rsidRDefault="004B5FED" w:rsidP="004B5FED">
            <w:pPr>
              <w:spacing w:after="0" w:line="240" w:lineRule="auto"/>
              <w:rPr>
                <w:rFonts w:ascii="Aptos Narrow" w:eastAsia="Times New Roman" w:hAnsi="Aptos Narrow" w:cs="Times New Roman"/>
                <w:b/>
                <w:bCs/>
                <w:color w:val="FFFFFF"/>
                <w:kern w:val="0"/>
                <w:sz w:val="22"/>
                <w:szCs w:val="22"/>
                <w14:ligatures w14:val="none"/>
              </w:rPr>
            </w:pPr>
            <w:proofErr w:type="spellStart"/>
            <w:r w:rsidRPr="004B5FED">
              <w:rPr>
                <w:rFonts w:ascii="Aptos Narrow" w:eastAsia="Times New Roman" w:hAnsi="Aptos Narrow" w:cs="Times New Roman"/>
                <w:b/>
                <w:bCs/>
                <w:color w:val="FFFFFF"/>
                <w:kern w:val="0"/>
                <w:sz w:val="22"/>
                <w:szCs w:val="22"/>
                <w14:ligatures w14:val="none"/>
              </w:rPr>
              <w:t>prevmi</w:t>
            </w:r>
            <w:proofErr w:type="spellEnd"/>
          </w:p>
        </w:tc>
        <w:tc>
          <w:tcPr>
            <w:tcW w:w="968" w:type="dxa"/>
            <w:tcBorders>
              <w:top w:val="single" w:sz="4" w:space="0" w:color="000000"/>
              <w:left w:val="nil"/>
              <w:bottom w:val="single" w:sz="4" w:space="0" w:color="000000"/>
              <w:right w:val="nil"/>
            </w:tcBorders>
            <w:shd w:val="clear" w:color="000000" w:fill="000000"/>
            <w:noWrap/>
            <w:vAlign w:val="bottom"/>
            <w:hideMark/>
          </w:tcPr>
          <w:p w14:paraId="24E8DAFA" w14:textId="77777777" w:rsidR="004B5FED" w:rsidRPr="004B5FED" w:rsidRDefault="004B5FED" w:rsidP="004B5FED">
            <w:pPr>
              <w:spacing w:after="0" w:line="240" w:lineRule="auto"/>
              <w:rPr>
                <w:rFonts w:ascii="Aptos Narrow" w:eastAsia="Times New Roman" w:hAnsi="Aptos Narrow" w:cs="Times New Roman"/>
                <w:b/>
                <w:bCs/>
                <w:color w:val="FFFFFF"/>
                <w:kern w:val="0"/>
                <w:sz w:val="22"/>
                <w:szCs w:val="22"/>
                <w14:ligatures w14:val="none"/>
              </w:rPr>
            </w:pPr>
            <w:proofErr w:type="spellStart"/>
            <w:r w:rsidRPr="004B5FED">
              <w:rPr>
                <w:rFonts w:ascii="Aptos Narrow" w:eastAsia="Times New Roman" w:hAnsi="Aptos Narrow" w:cs="Times New Roman"/>
                <w:b/>
                <w:bCs/>
                <w:color w:val="FFFFFF"/>
                <w:kern w:val="0"/>
                <w:sz w:val="22"/>
                <w:szCs w:val="22"/>
                <w14:ligatures w14:val="none"/>
              </w:rPr>
              <w:t>prevstrk</w:t>
            </w:r>
            <w:proofErr w:type="spellEnd"/>
          </w:p>
        </w:tc>
        <w:tc>
          <w:tcPr>
            <w:tcW w:w="831" w:type="dxa"/>
            <w:tcBorders>
              <w:top w:val="single" w:sz="4" w:space="0" w:color="000000"/>
              <w:left w:val="nil"/>
              <w:bottom w:val="single" w:sz="4" w:space="0" w:color="000000"/>
              <w:right w:val="nil"/>
            </w:tcBorders>
            <w:shd w:val="clear" w:color="000000" w:fill="000000"/>
            <w:noWrap/>
            <w:vAlign w:val="bottom"/>
            <w:hideMark/>
          </w:tcPr>
          <w:p w14:paraId="14256F1B" w14:textId="77777777" w:rsidR="004B5FED" w:rsidRPr="004B5FED" w:rsidRDefault="004B5FED" w:rsidP="004B5FED">
            <w:pPr>
              <w:spacing w:after="0" w:line="240" w:lineRule="auto"/>
              <w:rPr>
                <w:rFonts w:ascii="Aptos Narrow" w:eastAsia="Times New Roman" w:hAnsi="Aptos Narrow" w:cs="Times New Roman"/>
                <w:b/>
                <w:bCs/>
                <w:color w:val="FFFFFF"/>
                <w:kern w:val="0"/>
                <w:sz w:val="22"/>
                <w:szCs w:val="22"/>
                <w14:ligatures w14:val="none"/>
              </w:rPr>
            </w:pPr>
            <w:proofErr w:type="spellStart"/>
            <w:r w:rsidRPr="004B5FED">
              <w:rPr>
                <w:rFonts w:ascii="Aptos Narrow" w:eastAsia="Times New Roman" w:hAnsi="Aptos Narrow" w:cs="Times New Roman"/>
                <w:b/>
                <w:bCs/>
                <w:color w:val="FFFFFF"/>
                <w:kern w:val="0"/>
                <w:sz w:val="22"/>
                <w:szCs w:val="22"/>
                <w14:ligatures w14:val="none"/>
              </w:rPr>
              <w:t>hdlc</w:t>
            </w:r>
            <w:proofErr w:type="spellEnd"/>
          </w:p>
        </w:tc>
        <w:tc>
          <w:tcPr>
            <w:tcW w:w="943" w:type="dxa"/>
            <w:tcBorders>
              <w:top w:val="single" w:sz="4" w:space="0" w:color="000000"/>
              <w:left w:val="nil"/>
              <w:bottom w:val="single" w:sz="4" w:space="0" w:color="000000"/>
              <w:right w:val="single" w:sz="4" w:space="0" w:color="000000"/>
            </w:tcBorders>
            <w:shd w:val="clear" w:color="000000" w:fill="000000"/>
            <w:noWrap/>
            <w:vAlign w:val="bottom"/>
            <w:hideMark/>
          </w:tcPr>
          <w:p w14:paraId="7B2420D1" w14:textId="77777777" w:rsidR="004B5FED" w:rsidRPr="004B5FED" w:rsidRDefault="004B5FED" w:rsidP="004B5FED">
            <w:pPr>
              <w:spacing w:after="0" w:line="240" w:lineRule="auto"/>
              <w:rPr>
                <w:rFonts w:ascii="Aptos Narrow" w:eastAsia="Times New Roman" w:hAnsi="Aptos Narrow" w:cs="Times New Roman"/>
                <w:b/>
                <w:bCs/>
                <w:color w:val="FFFFFF"/>
                <w:kern w:val="0"/>
                <w:sz w:val="22"/>
                <w:szCs w:val="22"/>
                <w14:ligatures w14:val="none"/>
              </w:rPr>
            </w:pPr>
            <w:proofErr w:type="spellStart"/>
            <w:r w:rsidRPr="004B5FED">
              <w:rPr>
                <w:rFonts w:ascii="Aptos Narrow" w:eastAsia="Times New Roman" w:hAnsi="Aptos Narrow" w:cs="Times New Roman"/>
                <w:b/>
                <w:bCs/>
                <w:color w:val="FFFFFF"/>
                <w:kern w:val="0"/>
                <w:sz w:val="22"/>
                <w:szCs w:val="22"/>
                <w14:ligatures w14:val="none"/>
              </w:rPr>
              <w:t>ldlc</w:t>
            </w:r>
            <w:proofErr w:type="spellEnd"/>
          </w:p>
        </w:tc>
      </w:tr>
      <w:tr w:rsidR="004B5FED" w:rsidRPr="004B5FED" w14:paraId="58871078" w14:textId="77777777" w:rsidTr="004B5FED">
        <w:trPr>
          <w:trHeight w:val="245"/>
        </w:trPr>
        <w:tc>
          <w:tcPr>
            <w:tcW w:w="989" w:type="dxa"/>
            <w:tcBorders>
              <w:top w:val="single" w:sz="4" w:space="0" w:color="000000"/>
              <w:left w:val="single" w:sz="4" w:space="0" w:color="000000"/>
              <w:bottom w:val="single" w:sz="4" w:space="0" w:color="000000"/>
              <w:right w:val="nil"/>
            </w:tcBorders>
            <w:shd w:val="clear" w:color="D9D9D9" w:fill="D9D9D9"/>
            <w:noWrap/>
            <w:vAlign w:val="bottom"/>
            <w:hideMark/>
          </w:tcPr>
          <w:p w14:paraId="497A0BFB" w14:textId="77777777" w:rsidR="004B5FED" w:rsidRPr="004B5FED" w:rsidRDefault="004B5FED" w:rsidP="004B5FED">
            <w:pPr>
              <w:spacing w:after="0" w:line="240" w:lineRule="auto"/>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N</w:t>
            </w:r>
          </w:p>
        </w:tc>
        <w:tc>
          <w:tcPr>
            <w:tcW w:w="774" w:type="dxa"/>
            <w:tcBorders>
              <w:top w:val="single" w:sz="4" w:space="0" w:color="000000"/>
              <w:left w:val="nil"/>
              <w:bottom w:val="single" w:sz="4" w:space="0" w:color="000000"/>
              <w:right w:val="nil"/>
            </w:tcBorders>
            <w:shd w:val="clear" w:color="D9D9D9" w:fill="D9D9D9"/>
            <w:noWrap/>
            <w:vAlign w:val="bottom"/>
            <w:hideMark/>
          </w:tcPr>
          <w:p w14:paraId="6A2A665C"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11627</w:t>
            </w:r>
          </w:p>
        </w:tc>
        <w:tc>
          <w:tcPr>
            <w:tcW w:w="774" w:type="dxa"/>
            <w:tcBorders>
              <w:top w:val="single" w:sz="4" w:space="0" w:color="000000"/>
              <w:left w:val="nil"/>
              <w:bottom w:val="single" w:sz="4" w:space="0" w:color="000000"/>
              <w:right w:val="nil"/>
            </w:tcBorders>
            <w:shd w:val="clear" w:color="D9D9D9" w:fill="D9D9D9"/>
            <w:noWrap/>
            <w:vAlign w:val="bottom"/>
            <w:hideMark/>
          </w:tcPr>
          <w:p w14:paraId="77A5D0E1"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11627</w:t>
            </w:r>
          </w:p>
        </w:tc>
        <w:tc>
          <w:tcPr>
            <w:tcW w:w="851" w:type="dxa"/>
            <w:tcBorders>
              <w:top w:val="single" w:sz="4" w:space="0" w:color="000000"/>
              <w:left w:val="nil"/>
              <w:bottom w:val="single" w:sz="4" w:space="0" w:color="000000"/>
              <w:right w:val="nil"/>
            </w:tcBorders>
            <w:shd w:val="clear" w:color="D9D9D9" w:fill="D9D9D9"/>
            <w:noWrap/>
            <w:vAlign w:val="bottom"/>
            <w:hideMark/>
          </w:tcPr>
          <w:p w14:paraId="2F4B3270"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11627</w:t>
            </w:r>
          </w:p>
        </w:tc>
        <w:tc>
          <w:tcPr>
            <w:tcW w:w="831" w:type="dxa"/>
            <w:tcBorders>
              <w:top w:val="single" w:sz="4" w:space="0" w:color="000000"/>
              <w:left w:val="nil"/>
              <w:bottom w:val="single" w:sz="4" w:space="0" w:color="000000"/>
              <w:right w:val="nil"/>
            </w:tcBorders>
            <w:shd w:val="clear" w:color="D9D9D9" w:fill="D9D9D9"/>
            <w:noWrap/>
            <w:vAlign w:val="bottom"/>
            <w:hideMark/>
          </w:tcPr>
          <w:p w14:paraId="72DABF56"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11627</w:t>
            </w:r>
          </w:p>
        </w:tc>
        <w:tc>
          <w:tcPr>
            <w:tcW w:w="774" w:type="dxa"/>
            <w:tcBorders>
              <w:top w:val="single" w:sz="4" w:space="0" w:color="000000"/>
              <w:left w:val="nil"/>
              <w:bottom w:val="single" w:sz="4" w:space="0" w:color="000000"/>
              <w:right w:val="nil"/>
            </w:tcBorders>
            <w:shd w:val="clear" w:color="D9D9D9" w:fill="D9D9D9"/>
            <w:noWrap/>
            <w:vAlign w:val="bottom"/>
            <w:hideMark/>
          </w:tcPr>
          <w:p w14:paraId="4CEB3F7A"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11575</w:t>
            </w:r>
          </w:p>
        </w:tc>
        <w:tc>
          <w:tcPr>
            <w:tcW w:w="1009" w:type="dxa"/>
            <w:tcBorders>
              <w:top w:val="single" w:sz="4" w:space="0" w:color="000000"/>
              <w:left w:val="nil"/>
              <w:bottom w:val="single" w:sz="4" w:space="0" w:color="000000"/>
              <w:right w:val="nil"/>
            </w:tcBorders>
            <w:shd w:val="clear" w:color="D9D9D9" w:fill="D9D9D9"/>
            <w:noWrap/>
            <w:vAlign w:val="bottom"/>
            <w:hideMark/>
          </w:tcPr>
          <w:p w14:paraId="77EF0143"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11627</w:t>
            </w:r>
          </w:p>
        </w:tc>
        <w:tc>
          <w:tcPr>
            <w:tcW w:w="954" w:type="dxa"/>
            <w:tcBorders>
              <w:top w:val="single" w:sz="4" w:space="0" w:color="000000"/>
              <w:left w:val="nil"/>
              <w:bottom w:val="single" w:sz="4" w:space="0" w:color="000000"/>
              <w:right w:val="nil"/>
            </w:tcBorders>
            <w:shd w:val="clear" w:color="D9D9D9" w:fill="D9D9D9"/>
            <w:noWrap/>
            <w:vAlign w:val="bottom"/>
            <w:hideMark/>
          </w:tcPr>
          <w:p w14:paraId="27104E4B"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11621</w:t>
            </w:r>
          </w:p>
        </w:tc>
        <w:tc>
          <w:tcPr>
            <w:tcW w:w="860" w:type="dxa"/>
            <w:tcBorders>
              <w:top w:val="single" w:sz="4" w:space="0" w:color="000000"/>
              <w:left w:val="nil"/>
              <w:bottom w:val="single" w:sz="4" w:space="0" w:color="000000"/>
              <w:right w:val="nil"/>
            </w:tcBorders>
            <w:shd w:val="clear" w:color="D9D9D9" w:fill="D9D9D9"/>
            <w:noWrap/>
            <w:vAlign w:val="bottom"/>
            <w:hideMark/>
          </w:tcPr>
          <w:p w14:paraId="37985CE7"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11627</w:t>
            </w:r>
          </w:p>
        </w:tc>
        <w:tc>
          <w:tcPr>
            <w:tcW w:w="851" w:type="dxa"/>
            <w:tcBorders>
              <w:top w:val="single" w:sz="4" w:space="0" w:color="000000"/>
              <w:left w:val="nil"/>
              <w:bottom w:val="single" w:sz="4" w:space="0" w:color="000000"/>
              <w:right w:val="nil"/>
            </w:tcBorders>
            <w:shd w:val="clear" w:color="D9D9D9" w:fill="D9D9D9"/>
            <w:noWrap/>
            <w:vAlign w:val="bottom"/>
            <w:hideMark/>
          </w:tcPr>
          <w:p w14:paraId="6B30D299"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11627</w:t>
            </w:r>
          </w:p>
        </w:tc>
        <w:tc>
          <w:tcPr>
            <w:tcW w:w="968" w:type="dxa"/>
            <w:tcBorders>
              <w:top w:val="single" w:sz="4" w:space="0" w:color="000000"/>
              <w:left w:val="nil"/>
              <w:bottom w:val="single" w:sz="4" w:space="0" w:color="000000"/>
              <w:right w:val="nil"/>
            </w:tcBorders>
            <w:shd w:val="clear" w:color="D9D9D9" w:fill="D9D9D9"/>
            <w:noWrap/>
            <w:vAlign w:val="bottom"/>
            <w:hideMark/>
          </w:tcPr>
          <w:p w14:paraId="4B0C18C4"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11627</w:t>
            </w:r>
          </w:p>
        </w:tc>
        <w:tc>
          <w:tcPr>
            <w:tcW w:w="831" w:type="dxa"/>
            <w:tcBorders>
              <w:top w:val="single" w:sz="4" w:space="0" w:color="000000"/>
              <w:left w:val="nil"/>
              <w:bottom w:val="single" w:sz="4" w:space="0" w:color="000000"/>
              <w:right w:val="nil"/>
            </w:tcBorders>
            <w:shd w:val="clear" w:color="D9D9D9" w:fill="D9D9D9"/>
            <w:noWrap/>
            <w:vAlign w:val="bottom"/>
            <w:hideMark/>
          </w:tcPr>
          <w:p w14:paraId="2A1EE14F"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3027</w:t>
            </w:r>
          </w:p>
        </w:tc>
        <w:tc>
          <w:tcPr>
            <w:tcW w:w="943" w:type="dxa"/>
            <w:tcBorders>
              <w:top w:val="single" w:sz="4" w:space="0" w:color="000000"/>
              <w:left w:val="nil"/>
              <w:bottom w:val="single" w:sz="4" w:space="0" w:color="000000"/>
              <w:right w:val="single" w:sz="4" w:space="0" w:color="000000"/>
            </w:tcBorders>
            <w:shd w:val="clear" w:color="D9D9D9" w:fill="D9D9D9"/>
            <w:noWrap/>
            <w:vAlign w:val="bottom"/>
            <w:hideMark/>
          </w:tcPr>
          <w:p w14:paraId="7DB65FD3"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3026</w:t>
            </w:r>
          </w:p>
        </w:tc>
      </w:tr>
      <w:tr w:rsidR="004B5FED" w:rsidRPr="004B5FED" w14:paraId="3EE8F3B1" w14:textId="77777777" w:rsidTr="004B5FED">
        <w:trPr>
          <w:trHeight w:val="245"/>
        </w:trPr>
        <w:tc>
          <w:tcPr>
            <w:tcW w:w="989" w:type="dxa"/>
            <w:tcBorders>
              <w:top w:val="single" w:sz="4" w:space="0" w:color="000000"/>
              <w:left w:val="single" w:sz="4" w:space="0" w:color="000000"/>
              <w:bottom w:val="single" w:sz="4" w:space="0" w:color="000000"/>
              <w:right w:val="nil"/>
            </w:tcBorders>
            <w:shd w:val="clear" w:color="auto" w:fill="auto"/>
            <w:noWrap/>
            <w:vAlign w:val="bottom"/>
            <w:hideMark/>
          </w:tcPr>
          <w:p w14:paraId="508FBE4F" w14:textId="77777777" w:rsidR="004B5FED" w:rsidRPr="004B5FED" w:rsidRDefault="004B5FED" w:rsidP="004B5FED">
            <w:pPr>
              <w:spacing w:after="0" w:line="240" w:lineRule="auto"/>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Mean</w:t>
            </w:r>
          </w:p>
        </w:tc>
        <w:tc>
          <w:tcPr>
            <w:tcW w:w="774" w:type="dxa"/>
            <w:tcBorders>
              <w:top w:val="single" w:sz="4" w:space="0" w:color="000000"/>
              <w:left w:val="nil"/>
              <w:bottom w:val="single" w:sz="4" w:space="0" w:color="000000"/>
              <w:right w:val="nil"/>
            </w:tcBorders>
            <w:shd w:val="clear" w:color="auto" w:fill="auto"/>
            <w:noWrap/>
            <w:vAlign w:val="bottom"/>
            <w:hideMark/>
          </w:tcPr>
          <w:p w14:paraId="3584BA10"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1.57</w:t>
            </w:r>
          </w:p>
        </w:tc>
        <w:tc>
          <w:tcPr>
            <w:tcW w:w="774" w:type="dxa"/>
            <w:tcBorders>
              <w:top w:val="single" w:sz="4" w:space="0" w:color="000000"/>
              <w:left w:val="nil"/>
              <w:bottom w:val="single" w:sz="4" w:space="0" w:color="000000"/>
              <w:right w:val="nil"/>
            </w:tcBorders>
            <w:shd w:val="clear" w:color="auto" w:fill="auto"/>
            <w:noWrap/>
            <w:vAlign w:val="bottom"/>
            <w:hideMark/>
          </w:tcPr>
          <w:p w14:paraId="3FE2B7BA"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54.79</w:t>
            </w:r>
          </w:p>
        </w:tc>
        <w:tc>
          <w:tcPr>
            <w:tcW w:w="851" w:type="dxa"/>
            <w:tcBorders>
              <w:top w:val="single" w:sz="4" w:space="0" w:color="000000"/>
              <w:left w:val="nil"/>
              <w:bottom w:val="single" w:sz="4" w:space="0" w:color="000000"/>
              <w:right w:val="nil"/>
            </w:tcBorders>
            <w:shd w:val="clear" w:color="auto" w:fill="auto"/>
            <w:noWrap/>
            <w:vAlign w:val="bottom"/>
            <w:hideMark/>
          </w:tcPr>
          <w:p w14:paraId="77AF3215"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136.32</w:t>
            </w:r>
          </w:p>
        </w:tc>
        <w:tc>
          <w:tcPr>
            <w:tcW w:w="831" w:type="dxa"/>
            <w:tcBorders>
              <w:top w:val="single" w:sz="4" w:space="0" w:color="000000"/>
              <w:left w:val="nil"/>
              <w:bottom w:val="single" w:sz="4" w:space="0" w:color="000000"/>
              <w:right w:val="nil"/>
            </w:tcBorders>
            <w:shd w:val="clear" w:color="auto" w:fill="auto"/>
            <w:noWrap/>
            <w:vAlign w:val="bottom"/>
            <w:hideMark/>
          </w:tcPr>
          <w:p w14:paraId="172155D4"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83.04</w:t>
            </w:r>
          </w:p>
        </w:tc>
        <w:tc>
          <w:tcPr>
            <w:tcW w:w="774" w:type="dxa"/>
            <w:tcBorders>
              <w:top w:val="single" w:sz="4" w:space="0" w:color="000000"/>
              <w:left w:val="nil"/>
              <w:bottom w:val="single" w:sz="4" w:space="0" w:color="000000"/>
              <w:right w:val="nil"/>
            </w:tcBorders>
            <w:shd w:val="clear" w:color="auto" w:fill="auto"/>
            <w:noWrap/>
            <w:vAlign w:val="bottom"/>
            <w:hideMark/>
          </w:tcPr>
          <w:p w14:paraId="74E665C7"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25.88</w:t>
            </w:r>
          </w:p>
        </w:tc>
        <w:tc>
          <w:tcPr>
            <w:tcW w:w="1009" w:type="dxa"/>
            <w:tcBorders>
              <w:top w:val="single" w:sz="4" w:space="0" w:color="000000"/>
              <w:left w:val="nil"/>
              <w:bottom w:val="single" w:sz="4" w:space="0" w:color="000000"/>
              <w:right w:val="nil"/>
            </w:tcBorders>
            <w:shd w:val="clear" w:color="auto" w:fill="auto"/>
            <w:noWrap/>
            <w:vAlign w:val="bottom"/>
            <w:hideMark/>
          </w:tcPr>
          <w:p w14:paraId="45DB733C"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0.05</w:t>
            </w:r>
          </w:p>
        </w:tc>
        <w:tc>
          <w:tcPr>
            <w:tcW w:w="954" w:type="dxa"/>
            <w:tcBorders>
              <w:top w:val="single" w:sz="4" w:space="0" w:color="000000"/>
              <w:left w:val="nil"/>
              <w:bottom w:val="single" w:sz="4" w:space="0" w:color="000000"/>
              <w:right w:val="nil"/>
            </w:tcBorders>
            <w:shd w:val="clear" w:color="auto" w:fill="auto"/>
            <w:noWrap/>
            <w:vAlign w:val="bottom"/>
            <w:hideMark/>
          </w:tcPr>
          <w:p w14:paraId="0EE0AD07"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76.78</w:t>
            </w:r>
          </w:p>
        </w:tc>
        <w:tc>
          <w:tcPr>
            <w:tcW w:w="860" w:type="dxa"/>
            <w:tcBorders>
              <w:top w:val="single" w:sz="4" w:space="0" w:color="000000"/>
              <w:left w:val="nil"/>
              <w:bottom w:val="single" w:sz="4" w:space="0" w:color="000000"/>
              <w:right w:val="nil"/>
            </w:tcBorders>
            <w:shd w:val="clear" w:color="auto" w:fill="auto"/>
            <w:noWrap/>
            <w:vAlign w:val="bottom"/>
            <w:hideMark/>
          </w:tcPr>
          <w:p w14:paraId="5C5A8C0E"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0.07</w:t>
            </w:r>
          </w:p>
        </w:tc>
        <w:tc>
          <w:tcPr>
            <w:tcW w:w="851" w:type="dxa"/>
            <w:tcBorders>
              <w:top w:val="single" w:sz="4" w:space="0" w:color="000000"/>
              <w:left w:val="nil"/>
              <w:bottom w:val="single" w:sz="4" w:space="0" w:color="000000"/>
              <w:right w:val="nil"/>
            </w:tcBorders>
            <w:shd w:val="clear" w:color="auto" w:fill="auto"/>
            <w:noWrap/>
            <w:vAlign w:val="bottom"/>
            <w:hideMark/>
          </w:tcPr>
          <w:p w14:paraId="18BBDCDD"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0.03</w:t>
            </w:r>
          </w:p>
        </w:tc>
        <w:tc>
          <w:tcPr>
            <w:tcW w:w="968" w:type="dxa"/>
            <w:tcBorders>
              <w:top w:val="single" w:sz="4" w:space="0" w:color="000000"/>
              <w:left w:val="nil"/>
              <w:bottom w:val="single" w:sz="4" w:space="0" w:color="000000"/>
              <w:right w:val="nil"/>
            </w:tcBorders>
            <w:shd w:val="clear" w:color="auto" w:fill="auto"/>
            <w:noWrap/>
            <w:vAlign w:val="bottom"/>
            <w:hideMark/>
          </w:tcPr>
          <w:p w14:paraId="7A14D3B6"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0.01</w:t>
            </w:r>
          </w:p>
        </w:tc>
        <w:tc>
          <w:tcPr>
            <w:tcW w:w="831" w:type="dxa"/>
            <w:tcBorders>
              <w:top w:val="single" w:sz="4" w:space="0" w:color="000000"/>
              <w:left w:val="nil"/>
              <w:bottom w:val="single" w:sz="4" w:space="0" w:color="000000"/>
              <w:right w:val="nil"/>
            </w:tcBorders>
            <w:shd w:val="clear" w:color="auto" w:fill="auto"/>
            <w:noWrap/>
            <w:vAlign w:val="bottom"/>
            <w:hideMark/>
          </w:tcPr>
          <w:p w14:paraId="0C0AED9F"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49.36</w:t>
            </w:r>
          </w:p>
        </w:tc>
        <w:tc>
          <w:tcPr>
            <w:tcW w:w="943" w:type="dxa"/>
            <w:tcBorders>
              <w:top w:val="single" w:sz="4" w:space="0" w:color="000000"/>
              <w:left w:val="nil"/>
              <w:bottom w:val="single" w:sz="4" w:space="0" w:color="000000"/>
              <w:right w:val="single" w:sz="4" w:space="0" w:color="000000"/>
            </w:tcBorders>
            <w:shd w:val="clear" w:color="auto" w:fill="auto"/>
            <w:noWrap/>
            <w:vAlign w:val="bottom"/>
            <w:hideMark/>
          </w:tcPr>
          <w:p w14:paraId="1A4AB405"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176.47</w:t>
            </w:r>
          </w:p>
        </w:tc>
      </w:tr>
      <w:tr w:rsidR="004B5FED" w:rsidRPr="004B5FED" w14:paraId="1E6C1B4B" w14:textId="77777777" w:rsidTr="004B5FED">
        <w:trPr>
          <w:trHeight w:val="245"/>
        </w:trPr>
        <w:tc>
          <w:tcPr>
            <w:tcW w:w="989" w:type="dxa"/>
            <w:tcBorders>
              <w:top w:val="single" w:sz="4" w:space="0" w:color="000000"/>
              <w:left w:val="single" w:sz="4" w:space="0" w:color="000000"/>
              <w:bottom w:val="single" w:sz="4" w:space="0" w:color="000000"/>
              <w:right w:val="nil"/>
            </w:tcBorders>
            <w:shd w:val="clear" w:color="D9D9D9" w:fill="D9D9D9"/>
            <w:noWrap/>
            <w:vAlign w:val="bottom"/>
            <w:hideMark/>
          </w:tcPr>
          <w:p w14:paraId="09D998E8" w14:textId="77777777" w:rsidR="004B5FED" w:rsidRPr="004B5FED" w:rsidRDefault="004B5FED" w:rsidP="004B5FED">
            <w:pPr>
              <w:spacing w:after="0" w:line="240" w:lineRule="auto"/>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Std Dev</w:t>
            </w:r>
          </w:p>
        </w:tc>
        <w:tc>
          <w:tcPr>
            <w:tcW w:w="774" w:type="dxa"/>
            <w:tcBorders>
              <w:top w:val="single" w:sz="4" w:space="0" w:color="000000"/>
              <w:left w:val="nil"/>
              <w:bottom w:val="single" w:sz="4" w:space="0" w:color="000000"/>
              <w:right w:val="nil"/>
            </w:tcBorders>
            <w:shd w:val="clear" w:color="D9D9D9" w:fill="D9D9D9"/>
            <w:noWrap/>
            <w:vAlign w:val="bottom"/>
            <w:hideMark/>
          </w:tcPr>
          <w:p w14:paraId="7BCBBA52"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0.50</w:t>
            </w:r>
          </w:p>
        </w:tc>
        <w:tc>
          <w:tcPr>
            <w:tcW w:w="774" w:type="dxa"/>
            <w:tcBorders>
              <w:top w:val="single" w:sz="4" w:space="0" w:color="000000"/>
              <w:left w:val="nil"/>
              <w:bottom w:val="single" w:sz="4" w:space="0" w:color="000000"/>
              <w:right w:val="nil"/>
            </w:tcBorders>
            <w:shd w:val="clear" w:color="D9D9D9" w:fill="D9D9D9"/>
            <w:noWrap/>
            <w:vAlign w:val="bottom"/>
            <w:hideMark/>
          </w:tcPr>
          <w:p w14:paraId="51B7C4EA"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9.56</w:t>
            </w:r>
          </w:p>
        </w:tc>
        <w:tc>
          <w:tcPr>
            <w:tcW w:w="851" w:type="dxa"/>
            <w:tcBorders>
              <w:top w:val="single" w:sz="4" w:space="0" w:color="000000"/>
              <w:left w:val="nil"/>
              <w:bottom w:val="single" w:sz="4" w:space="0" w:color="000000"/>
              <w:right w:val="nil"/>
            </w:tcBorders>
            <w:shd w:val="clear" w:color="D9D9D9" w:fill="D9D9D9"/>
            <w:noWrap/>
            <w:vAlign w:val="bottom"/>
            <w:hideMark/>
          </w:tcPr>
          <w:p w14:paraId="120A18DB"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22.80</w:t>
            </w:r>
          </w:p>
        </w:tc>
        <w:tc>
          <w:tcPr>
            <w:tcW w:w="831" w:type="dxa"/>
            <w:tcBorders>
              <w:top w:val="single" w:sz="4" w:space="0" w:color="000000"/>
              <w:left w:val="nil"/>
              <w:bottom w:val="single" w:sz="4" w:space="0" w:color="000000"/>
              <w:right w:val="nil"/>
            </w:tcBorders>
            <w:shd w:val="clear" w:color="D9D9D9" w:fill="D9D9D9"/>
            <w:noWrap/>
            <w:vAlign w:val="bottom"/>
            <w:hideMark/>
          </w:tcPr>
          <w:p w14:paraId="286846DA"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11.66</w:t>
            </w:r>
          </w:p>
        </w:tc>
        <w:tc>
          <w:tcPr>
            <w:tcW w:w="774" w:type="dxa"/>
            <w:tcBorders>
              <w:top w:val="single" w:sz="4" w:space="0" w:color="000000"/>
              <w:left w:val="nil"/>
              <w:bottom w:val="single" w:sz="4" w:space="0" w:color="000000"/>
              <w:right w:val="nil"/>
            </w:tcBorders>
            <w:shd w:val="clear" w:color="D9D9D9" w:fill="D9D9D9"/>
            <w:noWrap/>
            <w:vAlign w:val="bottom"/>
            <w:hideMark/>
          </w:tcPr>
          <w:p w14:paraId="4372E300"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4.10</w:t>
            </w:r>
          </w:p>
        </w:tc>
        <w:tc>
          <w:tcPr>
            <w:tcW w:w="1009" w:type="dxa"/>
            <w:tcBorders>
              <w:top w:val="single" w:sz="4" w:space="0" w:color="000000"/>
              <w:left w:val="nil"/>
              <w:bottom w:val="single" w:sz="4" w:space="0" w:color="000000"/>
              <w:right w:val="nil"/>
            </w:tcBorders>
            <w:shd w:val="clear" w:color="D9D9D9" w:fill="D9D9D9"/>
            <w:noWrap/>
            <w:vAlign w:val="bottom"/>
            <w:hideMark/>
          </w:tcPr>
          <w:p w14:paraId="297B4D9E"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0.21</w:t>
            </w:r>
          </w:p>
        </w:tc>
        <w:tc>
          <w:tcPr>
            <w:tcW w:w="954" w:type="dxa"/>
            <w:tcBorders>
              <w:top w:val="single" w:sz="4" w:space="0" w:color="000000"/>
              <w:left w:val="nil"/>
              <w:bottom w:val="single" w:sz="4" w:space="0" w:color="000000"/>
              <w:right w:val="nil"/>
            </w:tcBorders>
            <w:shd w:val="clear" w:color="D9D9D9" w:fill="D9D9D9"/>
            <w:noWrap/>
            <w:vAlign w:val="bottom"/>
            <w:hideMark/>
          </w:tcPr>
          <w:p w14:paraId="7A5D7F56"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12.46</w:t>
            </w:r>
          </w:p>
        </w:tc>
        <w:tc>
          <w:tcPr>
            <w:tcW w:w="860" w:type="dxa"/>
            <w:tcBorders>
              <w:top w:val="single" w:sz="4" w:space="0" w:color="000000"/>
              <w:left w:val="nil"/>
              <w:bottom w:val="single" w:sz="4" w:space="0" w:color="000000"/>
              <w:right w:val="nil"/>
            </w:tcBorders>
            <w:shd w:val="clear" w:color="D9D9D9" w:fill="D9D9D9"/>
            <w:noWrap/>
            <w:vAlign w:val="bottom"/>
            <w:hideMark/>
          </w:tcPr>
          <w:p w14:paraId="6FEAF762"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0.26</w:t>
            </w:r>
          </w:p>
        </w:tc>
        <w:tc>
          <w:tcPr>
            <w:tcW w:w="851" w:type="dxa"/>
            <w:tcBorders>
              <w:top w:val="single" w:sz="4" w:space="0" w:color="000000"/>
              <w:left w:val="nil"/>
              <w:bottom w:val="single" w:sz="4" w:space="0" w:color="000000"/>
              <w:right w:val="nil"/>
            </w:tcBorders>
            <w:shd w:val="clear" w:color="D9D9D9" w:fill="D9D9D9"/>
            <w:noWrap/>
            <w:vAlign w:val="bottom"/>
            <w:hideMark/>
          </w:tcPr>
          <w:p w14:paraId="24214F3B"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0.18</w:t>
            </w:r>
          </w:p>
        </w:tc>
        <w:tc>
          <w:tcPr>
            <w:tcW w:w="968" w:type="dxa"/>
            <w:tcBorders>
              <w:top w:val="single" w:sz="4" w:space="0" w:color="000000"/>
              <w:left w:val="nil"/>
              <w:bottom w:val="single" w:sz="4" w:space="0" w:color="000000"/>
              <w:right w:val="nil"/>
            </w:tcBorders>
            <w:shd w:val="clear" w:color="D9D9D9" w:fill="D9D9D9"/>
            <w:noWrap/>
            <w:vAlign w:val="bottom"/>
            <w:hideMark/>
          </w:tcPr>
          <w:p w14:paraId="2CE9622D"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0.11</w:t>
            </w:r>
          </w:p>
        </w:tc>
        <w:tc>
          <w:tcPr>
            <w:tcW w:w="831" w:type="dxa"/>
            <w:tcBorders>
              <w:top w:val="single" w:sz="4" w:space="0" w:color="000000"/>
              <w:left w:val="nil"/>
              <w:bottom w:val="single" w:sz="4" w:space="0" w:color="000000"/>
              <w:right w:val="nil"/>
            </w:tcBorders>
            <w:shd w:val="clear" w:color="D9D9D9" w:fill="D9D9D9"/>
            <w:noWrap/>
            <w:vAlign w:val="bottom"/>
            <w:hideMark/>
          </w:tcPr>
          <w:p w14:paraId="106826BA"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15.63</w:t>
            </w:r>
          </w:p>
        </w:tc>
        <w:tc>
          <w:tcPr>
            <w:tcW w:w="943" w:type="dxa"/>
            <w:tcBorders>
              <w:top w:val="single" w:sz="4" w:space="0" w:color="000000"/>
              <w:left w:val="nil"/>
              <w:bottom w:val="single" w:sz="4" w:space="0" w:color="000000"/>
              <w:right w:val="single" w:sz="4" w:space="0" w:color="000000"/>
            </w:tcBorders>
            <w:shd w:val="clear" w:color="D9D9D9" w:fill="D9D9D9"/>
            <w:noWrap/>
            <w:vAlign w:val="bottom"/>
            <w:hideMark/>
          </w:tcPr>
          <w:p w14:paraId="06A260E6"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46.86</w:t>
            </w:r>
          </w:p>
        </w:tc>
      </w:tr>
      <w:tr w:rsidR="004B5FED" w:rsidRPr="004B5FED" w14:paraId="54B0253B" w14:textId="77777777" w:rsidTr="004B5FED">
        <w:trPr>
          <w:trHeight w:val="245"/>
        </w:trPr>
        <w:tc>
          <w:tcPr>
            <w:tcW w:w="989" w:type="dxa"/>
            <w:tcBorders>
              <w:top w:val="single" w:sz="4" w:space="0" w:color="000000"/>
              <w:left w:val="single" w:sz="4" w:space="0" w:color="000000"/>
              <w:bottom w:val="single" w:sz="4" w:space="0" w:color="000000"/>
              <w:right w:val="nil"/>
            </w:tcBorders>
            <w:shd w:val="clear" w:color="auto" w:fill="auto"/>
            <w:noWrap/>
            <w:vAlign w:val="bottom"/>
            <w:hideMark/>
          </w:tcPr>
          <w:p w14:paraId="345FC784" w14:textId="77777777" w:rsidR="004B5FED" w:rsidRPr="004B5FED" w:rsidRDefault="004B5FED" w:rsidP="004B5FED">
            <w:pPr>
              <w:spacing w:after="0" w:line="240" w:lineRule="auto"/>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Min</w:t>
            </w:r>
          </w:p>
        </w:tc>
        <w:tc>
          <w:tcPr>
            <w:tcW w:w="774" w:type="dxa"/>
            <w:tcBorders>
              <w:top w:val="single" w:sz="4" w:space="0" w:color="000000"/>
              <w:left w:val="nil"/>
              <w:bottom w:val="single" w:sz="4" w:space="0" w:color="000000"/>
              <w:right w:val="nil"/>
            </w:tcBorders>
            <w:shd w:val="clear" w:color="auto" w:fill="auto"/>
            <w:noWrap/>
            <w:vAlign w:val="bottom"/>
            <w:hideMark/>
          </w:tcPr>
          <w:p w14:paraId="5975E06E"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w:t>
            </w:r>
          </w:p>
        </w:tc>
        <w:tc>
          <w:tcPr>
            <w:tcW w:w="774" w:type="dxa"/>
            <w:tcBorders>
              <w:top w:val="single" w:sz="4" w:space="0" w:color="000000"/>
              <w:left w:val="nil"/>
              <w:bottom w:val="single" w:sz="4" w:space="0" w:color="000000"/>
              <w:right w:val="nil"/>
            </w:tcBorders>
            <w:shd w:val="clear" w:color="auto" w:fill="auto"/>
            <w:noWrap/>
            <w:vAlign w:val="bottom"/>
            <w:hideMark/>
          </w:tcPr>
          <w:p w14:paraId="1A2FAEC2"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32</w:t>
            </w:r>
          </w:p>
        </w:tc>
        <w:tc>
          <w:tcPr>
            <w:tcW w:w="851" w:type="dxa"/>
            <w:tcBorders>
              <w:top w:val="single" w:sz="4" w:space="0" w:color="000000"/>
              <w:left w:val="nil"/>
              <w:bottom w:val="single" w:sz="4" w:space="0" w:color="000000"/>
              <w:right w:val="nil"/>
            </w:tcBorders>
            <w:shd w:val="clear" w:color="auto" w:fill="auto"/>
            <w:noWrap/>
            <w:vAlign w:val="bottom"/>
            <w:hideMark/>
          </w:tcPr>
          <w:p w14:paraId="3250174D"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83.5</w:t>
            </w:r>
          </w:p>
        </w:tc>
        <w:tc>
          <w:tcPr>
            <w:tcW w:w="831" w:type="dxa"/>
            <w:tcBorders>
              <w:top w:val="single" w:sz="4" w:space="0" w:color="000000"/>
              <w:left w:val="nil"/>
              <w:bottom w:val="single" w:sz="4" w:space="0" w:color="000000"/>
              <w:right w:val="nil"/>
            </w:tcBorders>
            <w:shd w:val="clear" w:color="auto" w:fill="auto"/>
            <w:noWrap/>
            <w:vAlign w:val="bottom"/>
            <w:hideMark/>
          </w:tcPr>
          <w:p w14:paraId="459AC21C"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30</w:t>
            </w:r>
          </w:p>
        </w:tc>
        <w:tc>
          <w:tcPr>
            <w:tcW w:w="774" w:type="dxa"/>
            <w:tcBorders>
              <w:top w:val="single" w:sz="4" w:space="0" w:color="000000"/>
              <w:left w:val="nil"/>
              <w:bottom w:val="single" w:sz="4" w:space="0" w:color="000000"/>
              <w:right w:val="nil"/>
            </w:tcBorders>
            <w:shd w:val="clear" w:color="auto" w:fill="auto"/>
            <w:noWrap/>
            <w:vAlign w:val="bottom"/>
            <w:hideMark/>
          </w:tcPr>
          <w:p w14:paraId="5D157D8B"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14.43</w:t>
            </w:r>
          </w:p>
        </w:tc>
        <w:tc>
          <w:tcPr>
            <w:tcW w:w="1009" w:type="dxa"/>
            <w:tcBorders>
              <w:top w:val="single" w:sz="4" w:space="0" w:color="000000"/>
              <w:left w:val="nil"/>
              <w:bottom w:val="single" w:sz="4" w:space="0" w:color="000000"/>
              <w:right w:val="nil"/>
            </w:tcBorders>
            <w:shd w:val="clear" w:color="auto" w:fill="auto"/>
            <w:noWrap/>
            <w:vAlign w:val="bottom"/>
            <w:hideMark/>
          </w:tcPr>
          <w:p w14:paraId="1C7E2161"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954" w:type="dxa"/>
            <w:tcBorders>
              <w:top w:val="single" w:sz="4" w:space="0" w:color="000000"/>
              <w:left w:val="nil"/>
              <w:bottom w:val="single" w:sz="4" w:space="0" w:color="000000"/>
              <w:right w:val="nil"/>
            </w:tcBorders>
            <w:shd w:val="clear" w:color="auto" w:fill="auto"/>
            <w:noWrap/>
            <w:vAlign w:val="bottom"/>
            <w:hideMark/>
          </w:tcPr>
          <w:p w14:paraId="2DD33E96"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37</w:t>
            </w:r>
          </w:p>
        </w:tc>
        <w:tc>
          <w:tcPr>
            <w:tcW w:w="860" w:type="dxa"/>
            <w:tcBorders>
              <w:top w:val="single" w:sz="4" w:space="0" w:color="000000"/>
              <w:left w:val="nil"/>
              <w:bottom w:val="single" w:sz="4" w:space="0" w:color="000000"/>
              <w:right w:val="nil"/>
            </w:tcBorders>
            <w:shd w:val="clear" w:color="auto" w:fill="auto"/>
            <w:noWrap/>
            <w:vAlign w:val="bottom"/>
            <w:hideMark/>
          </w:tcPr>
          <w:p w14:paraId="1C14CAC0"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851" w:type="dxa"/>
            <w:tcBorders>
              <w:top w:val="single" w:sz="4" w:space="0" w:color="000000"/>
              <w:left w:val="nil"/>
              <w:bottom w:val="single" w:sz="4" w:space="0" w:color="000000"/>
              <w:right w:val="nil"/>
            </w:tcBorders>
            <w:shd w:val="clear" w:color="auto" w:fill="auto"/>
            <w:noWrap/>
            <w:vAlign w:val="bottom"/>
            <w:hideMark/>
          </w:tcPr>
          <w:p w14:paraId="64B2DB73"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968" w:type="dxa"/>
            <w:tcBorders>
              <w:top w:val="single" w:sz="4" w:space="0" w:color="000000"/>
              <w:left w:val="nil"/>
              <w:bottom w:val="single" w:sz="4" w:space="0" w:color="000000"/>
              <w:right w:val="nil"/>
            </w:tcBorders>
            <w:shd w:val="clear" w:color="auto" w:fill="auto"/>
            <w:noWrap/>
            <w:vAlign w:val="bottom"/>
            <w:hideMark/>
          </w:tcPr>
          <w:p w14:paraId="3C99B15B"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831" w:type="dxa"/>
            <w:tcBorders>
              <w:top w:val="single" w:sz="4" w:space="0" w:color="000000"/>
              <w:left w:val="nil"/>
              <w:bottom w:val="single" w:sz="4" w:space="0" w:color="000000"/>
              <w:right w:val="nil"/>
            </w:tcBorders>
            <w:shd w:val="clear" w:color="auto" w:fill="auto"/>
            <w:noWrap/>
            <w:vAlign w:val="bottom"/>
            <w:hideMark/>
          </w:tcPr>
          <w:p w14:paraId="6F35BD15"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10</w:t>
            </w:r>
          </w:p>
        </w:tc>
        <w:tc>
          <w:tcPr>
            <w:tcW w:w="943" w:type="dxa"/>
            <w:tcBorders>
              <w:top w:val="single" w:sz="4" w:space="0" w:color="000000"/>
              <w:left w:val="nil"/>
              <w:bottom w:val="single" w:sz="4" w:space="0" w:color="000000"/>
              <w:right w:val="single" w:sz="4" w:space="0" w:color="000000"/>
            </w:tcBorders>
            <w:shd w:val="clear" w:color="auto" w:fill="auto"/>
            <w:noWrap/>
            <w:vAlign w:val="bottom"/>
            <w:hideMark/>
          </w:tcPr>
          <w:p w14:paraId="7BA3C457"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20</w:t>
            </w:r>
          </w:p>
        </w:tc>
      </w:tr>
      <w:tr w:rsidR="004B5FED" w:rsidRPr="004B5FED" w14:paraId="58C0A16B" w14:textId="77777777" w:rsidTr="004B5FED">
        <w:trPr>
          <w:trHeight w:val="245"/>
        </w:trPr>
        <w:tc>
          <w:tcPr>
            <w:tcW w:w="989" w:type="dxa"/>
            <w:tcBorders>
              <w:top w:val="single" w:sz="4" w:space="0" w:color="000000"/>
              <w:left w:val="single" w:sz="4" w:space="0" w:color="000000"/>
              <w:bottom w:val="single" w:sz="4" w:space="0" w:color="000000"/>
              <w:right w:val="nil"/>
            </w:tcBorders>
            <w:shd w:val="clear" w:color="D9D9D9" w:fill="D9D9D9"/>
            <w:noWrap/>
            <w:vAlign w:val="bottom"/>
            <w:hideMark/>
          </w:tcPr>
          <w:p w14:paraId="04912A5E" w14:textId="77777777" w:rsidR="004B5FED" w:rsidRPr="004B5FED" w:rsidRDefault="004B5FED" w:rsidP="004B5FED">
            <w:pPr>
              <w:spacing w:after="0" w:line="240" w:lineRule="auto"/>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Max</w:t>
            </w:r>
          </w:p>
        </w:tc>
        <w:tc>
          <w:tcPr>
            <w:tcW w:w="774" w:type="dxa"/>
            <w:tcBorders>
              <w:top w:val="single" w:sz="4" w:space="0" w:color="000000"/>
              <w:left w:val="nil"/>
              <w:bottom w:val="single" w:sz="4" w:space="0" w:color="000000"/>
              <w:right w:val="nil"/>
            </w:tcBorders>
            <w:shd w:val="clear" w:color="D9D9D9" w:fill="D9D9D9"/>
            <w:noWrap/>
            <w:vAlign w:val="bottom"/>
            <w:hideMark/>
          </w:tcPr>
          <w:p w14:paraId="50131B22"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2</w:t>
            </w:r>
          </w:p>
        </w:tc>
        <w:tc>
          <w:tcPr>
            <w:tcW w:w="774" w:type="dxa"/>
            <w:tcBorders>
              <w:top w:val="single" w:sz="4" w:space="0" w:color="000000"/>
              <w:left w:val="nil"/>
              <w:bottom w:val="single" w:sz="4" w:space="0" w:color="000000"/>
              <w:right w:val="nil"/>
            </w:tcBorders>
            <w:shd w:val="clear" w:color="D9D9D9" w:fill="D9D9D9"/>
            <w:noWrap/>
            <w:vAlign w:val="bottom"/>
            <w:hideMark/>
          </w:tcPr>
          <w:p w14:paraId="0804D008"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81</w:t>
            </w:r>
          </w:p>
        </w:tc>
        <w:tc>
          <w:tcPr>
            <w:tcW w:w="851" w:type="dxa"/>
            <w:tcBorders>
              <w:top w:val="single" w:sz="4" w:space="0" w:color="000000"/>
              <w:left w:val="nil"/>
              <w:bottom w:val="single" w:sz="4" w:space="0" w:color="000000"/>
              <w:right w:val="nil"/>
            </w:tcBorders>
            <w:shd w:val="clear" w:color="D9D9D9" w:fill="D9D9D9"/>
            <w:noWrap/>
            <w:vAlign w:val="bottom"/>
            <w:hideMark/>
          </w:tcPr>
          <w:p w14:paraId="3BAD6CDE"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295</w:t>
            </w:r>
          </w:p>
        </w:tc>
        <w:tc>
          <w:tcPr>
            <w:tcW w:w="831" w:type="dxa"/>
            <w:tcBorders>
              <w:top w:val="single" w:sz="4" w:space="0" w:color="000000"/>
              <w:left w:val="nil"/>
              <w:bottom w:val="single" w:sz="4" w:space="0" w:color="000000"/>
              <w:right w:val="nil"/>
            </w:tcBorders>
            <w:shd w:val="clear" w:color="D9D9D9" w:fill="D9D9D9"/>
            <w:noWrap/>
            <w:vAlign w:val="bottom"/>
            <w:hideMark/>
          </w:tcPr>
          <w:p w14:paraId="07364FB4"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150</w:t>
            </w:r>
          </w:p>
        </w:tc>
        <w:tc>
          <w:tcPr>
            <w:tcW w:w="774" w:type="dxa"/>
            <w:tcBorders>
              <w:top w:val="single" w:sz="4" w:space="0" w:color="000000"/>
              <w:left w:val="nil"/>
              <w:bottom w:val="single" w:sz="4" w:space="0" w:color="000000"/>
              <w:right w:val="nil"/>
            </w:tcBorders>
            <w:shd w:val="clear" w:color="D9D9D9" w:fill="D9D9D9"/>
            <w:noWrap/>
            <w:vAlign w:val="bottom"/>
            <w:hideMark/>
          </w:tcPr>
          <w:p w14:paraId="499C51B4"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56.8</w:t>
            </w:r>
          </w:p>
        </w:tc>
        <w:tc>
          <w:tcPr>
            <w:tcW w:w="1009" w:type="dxa"/>
            <w:tcBorders>
              <w:top w:val="single" w:sz="4" w:space="0" w:color="000000"/>
              <w:left w:val="nil"/>
              <w:bottom w:val="single" w:sz="4" w:space="0" w:color="000000"/>
              <w:right w:val="nil"/>
            </w:tcBorders>
            <w:shd w:val="clear" w:color="D9D9D9" w:fill="D9D9D9"/>
            <w:noWrap/>
            <w:vAlign w:val="bottom"/>
            <w:hideMark/>
          </w:tcPr>
          <w:p w14:paraId="0CF751C4"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w:t>
            </w:r>
          </w:p>
        </w:tc>
        <w:tc>
          <w:tcPr>
            <w:tcW w:w="954" w:type="dxa"/>
            <w:tcBorders>
              <w:top w:val="single" w:sz="4" w:space="0" w:color="000000"/>
              <w:left w:val="nil"/>
              <w:bottom w:val="single" w:sz="4" w:space="0" w:color="000000"/>
              <w:right w:val="nil"/>
            </w:tcBorders>
            <w:shd w:val="clear" w:color="D9D9D9" w:fill="D9D9D9"/>
            <w:noWrap/>
            <w:vAlign w:val="bottom"/>
            <w:hideMark/>
          </w:tcPr>
          <w:p w14:paraId="07088AD9"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220</w:t>
            </w:r>
          </w:p>
        </w:tc>
        <w:tc>
          <w:tcPr>
            <w:tcW w:w="860" w:type="dxa"/>
            <w:tcBorders>
              <w:top w:val="single" w:sz="4" w:space="0" w:color="000000"/>
              <w:left w:val="nil"/>
              <w:bottom w:val="single" w:sz="4" w:space="0" w:color="000000"/>
              <w:right w:val="nil"/>
            </w:tcBorders>
            <w:shd w:val="clear" w:color="D9D9D9" w:fill="D9D9D9"/>
            <w:noWrap/>
            <w:vAlign w:val="bottom"/>
            <w:hideMark/>
          </w:tcPr>
          <w:p w14:paraId="6DC3549C"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w:t>
            </w:r>
          </w:p>
        </w:tc>
        <w:tc>
          <w:tcPr>
            <w:tcW w:w="851" w:type="dxa"/>
            <w:tcBorders>
              <w:top w:val="single" w:sz="4" w:space="0" w:color="000000"/>
              <w:left w:val="nil"/>
              <w:bottom w:val="single" w:sz="4" w:space="0" w:color="000000"/>
              <w:right w:val="nil"/>
            </w:tcBorders>
            <w:shd w:val="clear" w:color="D9D9D9" w:fill="D9D9D9"/>
            <w:noWrap/>
            <w:vAlign w:val="bottom"/>
            <w:hideMark/>
          </w:tcPr>
          <w:p w14:paraId="7991E432"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w:t>
            </w:r>
          </w:p>
        </w:tc>
        <w:tc>
          <w:tcPr>
            <w:tcW w:w="968" w:type="dxa"/>
            <w:tcBorders>
              <w:top w:val="single" w:sz="4" w:space="0" w:color="000000"/>
              <w:left w:val="nil"/>
              <w:bottom w:val="single" w:sz="4" w:space="0" w:color="000000"/>
              <w:right w:val="nil"/>
            </w:tcBorders>
            <w:shd w:val="clear" w:color="D9D9D9" w:fill="D9D9D9"/>
            <w:noWrap/>
            <w:vAlign w:val="bottom"/>
            <w:hideMark/>
          </w:tcPr>
          <w:p w14:paraId="6CEC585C"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w:t>
            </w:r>
          </w:p>
        </w:tc>
        <w:tc>
          <w:tcPr>
            <w:tcW w:w="831" w:type="dxa"/>
            <w:tcBorders>
              <w:top w:val="single" w:sz="4" w:space="0" w:color="000000"/>
              <w:left w:val="nil"/>
              <w:bottom w:val="single" w:sz="4" w:space="0" w:color="000000"/>
              <w:right w:val="nil"/>
            </w:tcBorders>
            <w:shd w:val="clear" w:color="D9D9D9" w:fill="D9D9D9"/>
            <w:noWrap/>
            <w:vAlign w:val="bottom"/>
            <w:hideMark/>
          </w:tcPr>
          <w:p w14:paraId="4206A78D"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189</w:t>
            </w:r>
          </w:p>
        </w:tc>
        <w:tc>
          <w:tcPr>
            <w:tcW w:w="943" w:type="dxa"/>
            <w:tcBorders>
              <w:top w:val="single" w:sz="4" w:space="0" w:color="000000"/>
              <w:left w:val="nil"/>
              <w:bottom w:val="single" w:sz="4" w:space="0" w:color="000000"/>
              <w:right w:val="single" w:sz="4" w:space="0" w:color="000000"/>
            </w:tcBorders>
            <w:shd w:val="clear" w:color="D9D9D9" w:fill="D9D9D9"/>
            <w:noWrap/>
            <w:vAlign w:val="bottom"/>
            <w:hideMark/>
          </w:tcPr>
          <w:p w14:paraId="145695E1"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565</w:t>
            </w:r>
          </w:p>
        </w:tc>
      </w:tr>
      <w:tr w:rsidR="004B5FED" w:rsidRPr="004B5FED" w14:paraId="6B98A6E1" w14:textId="77777777" w:rsidTr="004B5FED">
        <w:trPr>
          <w:trHeight w:val="245"/>
        </w:trPr>
        <w:tc>
          <w:tcPr>
            <w:tcW w:w="989" w:type="dxa"/>
            <w:tcBorders>
              <w:top w:val="single" w:sz="4" w:space="0" w:color="000000"/>
              <w:left w:val="single" w:sz="4" w:space="0" w:color="000000"/>
              <w:bottom w:val="single" w:sz="4" w:space="0" w:color="000000"/>
              <w:right w:val="nil"/>
            </w:tcBorders>
            <w:shd w:val="clear" w:color="auto" w:fill="auto"/>
            <w:noWrap/>
            <w:vAlign w:val="bottom"/>
            <w:hideMark/>
          </w:tcPr>
          <w:p w14:paraId="70FD670D" w14:textId="77777777" w:rsidR="004B5FED" w:rsidRPr="004B5FED" w:rsidRDefault="004B5FED" w:rsidP="004B5FED">
            <w:pPr>
              <w:spacing w:after="0" w:line="240" w:lineRule="auto"/>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Range</w:t>
            </w:r>
          </w:p>
        </w:tc>
        <w:tc>
          <w:tcPr>
            <w:tcW w:w="774" w:type="dxa"/>
            <w:tcBorders>
              <w:top w:val="single" w:sz="4" w:space="0" w:color="000000"/>
              <w:left w:val="nil"/>
              <w:bottom w:val="single" w:sz="4" w:space="0" w:color="000000"/>
              <w:right w:val="nil"/>
            </w:tcBorders>
            <w:shd w:val="clear" w:color="auto" w:fill="auto"/>
            <w:noWrap/>
            <w:vAlign w:val="bottom"/>
            <w:hideMark/>
          </w:tcPr>
          <w:p w14:paraId="44674E1D"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w:t>
            </w:r>
          </w:p>
        </w:tc>
        <w:tc>
          <w:tcPr>
            <w:tcW w:w="774" w:type="dxa"/>
            <w:tcBorders>
              <w:top w:val="single" w:sz="4" w:space="0" w:color="000000"/>
              <w:left w:val="nil"/>
              <w:bottom w:val="single" w:sz="4" w:space="0" w:color="000000"/>
              <w:right w:val="nil"/>
            </w:tcBorders>
            <w:shd w:val="clear" w:color="auto" w:fill="auto"/>
            <w:noWrap/>
            <w:vAlign w:val="bottom"/>
            <w:hideMark/>
          </w:tcPr>
          <w:p w14:paraId="4A2C9A0F"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49</w:t>
            </w:r>
          </w:p>
        </w:tc>
        <w:tc>
          <w:tcPr>
            <w:tcW w:w="851" w:type="dxa"/>
            <w:tcBorders>
              <w:top w:val="single" w:sz="4" w:space="0" w:color="000000"/>
              <w:left w:val="nil"/>
              <w:bottom w:val="single" w:sz="4" w:space="0" w:color="000000"/>
              <w:right w:val="nil"/>
            </w:tcBorders>
            <w:shd w:val="clear" w:color="auto" w:fill="auto"/>
            <w:noWrap/>
            <w:vAlign w:val="bottom"/>
            <w:hideMark/>
          </w:tcPr>
          <w:p w14:paraId="2C1EFE07"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211.5</w:t>
            </w:r>
          </w:p>
        </w:tc>
        <w:tc>
          <w:tcPr>
            <w:tcW w:w="831" w:type="dxa"/>
            <w:tcBorders>
              <w:top w:val="single" w:sz="4" w:space="0" w:color="000000"/>
              <w:left w:val="nil"/>
              <w:bottom w:val="single" w:sz="4" w:space="0" w:color="000000"/>
              <w:right w:val="nil"/>
            </w:tcBorders>
            <w:shd w:val="clear" w:color="auto" w:fill="auto"/>
            <w:noWrap/>
            <w:vAlign w:val="bottom"/>
            <w:hideMark/>
          </w:tcPr>
          <w:p w14:paraId="3C041E72"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120</w:t>
            </w:r>
          </w:p>
        </w:tc>
        <w:tc>
          <w:tcPr>
            <w:tcW w:w="774" w:type="dxa"/>
            <w:tcBorders>
              <w:top w:val="single" w:sz="4" w:space="0" w:color="000000"/>
              <w:left w:val="nil"/>
              <w:bottom w:val="single" w:sz="4" w:space="0" w:color="000000"/>
              <w:right w:val="nil"/>
            </w:tcBorders>
            <w:shd w:val="clear" w:color="auto" w:fill="auto"/>
            <w:noWrap/>
            <w:vAlign w:val="bottom"/>
            <w:hideMark/>
          </w:tcPr>
          <w:p w14:paraId="0510D555"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42.37</w:t>
            </w:r>
          </w:p>
        </w:tc>
        <w:tc>
          <w:tcPr>
            <w:tcW w:w="1009" w:type="dxa"/>
            <w:tcBorders>
              <w:top w:val="single" w:sz="4" w:space="0" w:color="000000"/>
              <w:left w:val="nil"/>
              <w:bottom w:val="single" w:sz="4" w:space="0" w:color="000000"/>
              <w:right w:val="nil"/>
            </w:tcBorders>
            <w:shd w:val="clear" w:color="auto" w:fill="auto"/>
            <w:noWrap/>
            <w:vAlign w:val="bottom"/>
            <w:hideMark/>
          </w:tcPr>
          <w:p w14:paraId="71D4D027"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w:t>
            </w:r>
          </w:p>
        </w:tc>
        <w:tc>
          <w:tcPr>
            <w:tcW w:w="954" w:type="dxa"/>
            <w:tcBorders>
              <w:top w:val="single" w:sz="4" w:space="0" w:color="000000"/>
              <w:left w:val="nil"/>
              <w:bottom w:val="single" w:sz="4" w:space="0" w:color="000000"/>
              <w:right w:val="nil"/>
            </w:tcBorders>
            <w:shd w:val="clear" w:color="auto" w:fill="auto"/>
            <w:noWrap/>
            <w:vAlign w:val="bottom"/>
            <w:hideMark/>
          </w:tcPr>
          <w:p w14:paraId="0C4263CE"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183</w:t>
            </w:r>
          </w:p>
        </w:tc>
        <w:tc>
          <w:tcPr>
            <w:tcW w:w="860" w:type="dxa"/>
            <w:tcBorders>
              <w:top w:val="single" w:sz="4" w:space="0" w:color="000000"/>
              <w:left w:val="nil"/>
              <w:bottom w:val="single" w:sz="4" w:space="0" w:color="000000"/>
              <w:right w:val="nil"/>
            </w:tcBorders>
            <w:shd w:val="clear" w:color="auto" w:fill="auto"/>
            <w:noWrap/>
            <w:vAlign w:val="bottom"/>
            <w:hideMark/>
          </w:tcPr>
          <w:p w14:paraId="69FB7E38"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w:t>
            </w:r>
          </w:p>
        </w:tc>
        <w:tc>
          <w:tcPr>
            <w:tcW w:w="851" w:type="dxa"/>
            <w:tcBorders>
              <w:top w:val="single" w:sz="4" w:space="0" w:color="000000"/>
              <w:left w:val="nil"/>
              <w:bottom w:val="single" w:sz="4" w:space="0" w:color="000000"/>
              <w:right w:val="nil"/>
            </w:tcBorders>
            <w:shd w:val="clear" w:color="auto" w:fill="auto"/>
            <w:noWrap/>
            <w:vAlign w:val="bottom"/>
            <w:hideMark/>
          </w:tcPr>
          <w:p w14:paraId="702626DF"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w:t>
            </w:r>
          </w:p>
        </w:tc>
        <w:tc>
          <w:tcPr>
            <w:tcW w:w="968" w:type="dxa"/>
            <w:tcBorders>
              <w:top w:val="single" w:sz="4" w:space="0" w:color="000000"/>
              <w:left w:val="nil"/>
              <w:bottom w:val="single" w:sz="4" w:space="0" w:color="000000"/>
              <w:right w:val="nil"/>
            </w:tcBorders>
            <w:shd w:val="clear" w:color="auto" w:fill="auto"/>
            <w:noWrap/>
            <w:vAlign w:val="bottom"/>
            <w:hideMark/>
          </w:tcPr>
          <w:p w14:paraId="02AE34DF"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w:t>
            </w:r>
          </w:p>
        </w:tc>
        <w:tc>
          <w:tcPr>
            <w:tcW w:w="831" w:type="dxa"/>
            <w:tcBorders>
              <w:top w:val="single" w:sz="4" w:space="0" w:color="000000"/>
              <w:left w:val="nil"/>
              <w:bottom w:val="single" w:sz="4" w:space="0" w:color="000000"/>
              <w:right w:val="nil"/>
            </w:tcBorders>
            <w:shd w:val="clear" w:color="auto" w:fill="auto"/>
            <w:noWrap/>
            <w:vAlign w:val="bottom"/>
            <w:hideMark/>
          </w:tcPr>
          <w:p w14:paraId="702F0C3A"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179</w:t>
            </w:r>
          </w:p>
        </w:tc>
        <w:tc>
          <w:tcPr>
            <w:tcW w:w="943" w:type="dxa"/>
            <w:tcBorders>
              <w:top w:val="single" w:sz="4" w:space="0" w:color="000000"/>
              <w:left w:val="nil"/>
              <w:bottom w:val="single" w:sz="4" w:space="0" w:color="000000"/>
              <w:right w:val="single" w:sz="4" w:space="0" w:color="000000"/>
            </w:tcBorders>
            <w:shd w:val="clear" w:color="auto" w:fill="auto"/>
            <w:noWrap/>
            <w:vAlign w:val="bottom"/>
            <w:hideMark/>
          </w:tcPr>
          <w:p w14:paraId="57F4F645"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545</w:t>
            </w:r>
          </w:p>
        </w:tc>
      </w:tr>
      <w:tr w:rsidR="004B5FED" w:rsidRPr="004B5FED" w14:paraId="41F59135" w14:textId="77777777" w:rsidTr="004B5FED">
        <w:trPr>
          <w:trHeight w:val="245"/>
        </w:trPr>
        <w:tc>
          <w:tcPr>
            <w:tcW w:w="989" w:type="dxa"/>
            <w:tcBorders>
              <w:top w:val="single" w:sz="4" w:space="0" w:color="000000"/>
              <w:left w:val="single" w:sz="4" w:space="0" w:color="000000"/>
              <w:bottom w:val="single" w:sz="4" w:space="0" w:color="000000"/>
              <w:right w:val="nil"/>
            </w:tcBorders>
            <w:shd w:val="clear" w:color="D9D9D9" w:fill="D9D9D9"/>
            <w:noWrap/>
            <w:vAlign w:val="bottom"/>
            <w:hideMark/>
          </w:tcPr>
          <w:p w14:paraId="5A470291" w14:textId="77777777" w:rsidR="004B5FED" w:rsidRPr="004B5FED" w:rsidRDefault="004B5FED" w:rsidP="004B5FED">
            <w:pPr>
              <w:spacing w:after="0" w:line="240" w:lineRule="auto"/>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N Missing</w:t>
            </w:r>
          </w:p>
        </w:tc>
        <w:tc>
          <w:tcPr>
            <w:tcW w:w="774" w:type="dxa"/>
            <w:tcBorders>
              <w:top w:val="single" w:sz="4" w:space="0" w:color="000000"/>
              <w:left w:val="nil"/>
              <w:bottom w:val="single" w:sz="4" w:space="0" w:color="000000"/>
              <w:right w:val="nil"/>
            </w:tcBorders>
            <w:shd w:val="clear" w:color="D9D9D9" w:fill="D9D9D9"/>
            <w:noWrap/>
            <w:vAlign w:val="bottom"/>
            <w:hideMark/>
          </w:tcPr>
          <w:p w14:paraId="713A6631"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774" w:type="dxa"/>
            <w:tcBorders>
              <w:top w:val="single" w:sz="4" w:space="0" w:color="000000"/>
              <w:left w:val="nil"/>
              <w:bottom w:val="single" w:sz="4" w:space="0" w:color="000000"/>
              <w:right w:val="nil"/>
            </w:tcBorders>
            <w:shd w:val="clear" w:color="D9D9D9" w:fill="D9D9D9"/>
            <w:noWrap/>
            <w:vAlign w:val="bottom"/>
            <w:hideMark/>
          </w:tcPr>
          <w:p w14:paraId="686F46C2"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851" w:type="dxa"/>
            <w:tcBorders>
              <w:top w:val="single" w:sz="4" w:space="0" w:color="000000"/>
              <w:left w:val="nil"/>
              <w:bottom w:val="single" w:sz="4" w:space="0" w:color="000000"/>
              <w:right w:val="nil"/>
            </w:tcBorders>
            <w:shd w:val="clear" w:color="D9D9D9" w:fill="D9D9D9"/>
            <w:noWrap/>
            <w:vAlign w:val="bottom"/>
            <w:hideMark/>
          </w:tcPr>
          <w:p w14:paraId="0FFA5C1E"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831" w:type="dxa"/>
            <w:tcBorders>
              <w:top w:val="single" w:sz="4" w:space="0" w:color="000000"/>
              <w:left w:val="nil"/>
              <w:bottom w:val="single" w:sz="4" w:space="0" w:color="000000"/>
              <w:right w:val="nil"/>
            </w:tcBorders>
            <w:shd w:val="clear" w:color="D9D9D9" w:fill="D9D9D9"/>
            <w:noWrap/>
            <w:vAlign w:val="bottom"/>
            <w:hideMark/>
          </w:tcPr>
          <w:p w14:paraId="12ACA3FF"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774" w:type="dxa"/>
            <w:tcBorders>
              <w:top w:val="single" w:sz="4" w:space="0" w:color="000000"/>
              <w:left w:val="nil"/>
              <w:bottom w:val="single" w:sz="4" w:space="0" w:color="000000"/>
              <w:right w:val="nil"/>
            </w:tcBorders>
            <w:shd w:val="clear" w:color="D9D9D9" w:fill="D9D9D9"/>
            <w:noWrap/>
            <w:vAlign w:val="bottom"/>
            <w:hideMark/>
          </w:tcPr>
          <w:p w14:paraId="041C30DA"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52</w:t>
            </w:r>
          </w:p>
        </w:tc>
        <w:tc>
          <w:tcPr>
            <w:tcW w:w="1009" w:type="dxa"/>
            <w:tcBorders>
              <w:top w:val="single" w:sz="4" w:space="0" w:color="000000"/>
              <w:left w:val="nil"/>
              <w:bottom w:val="single" w:sz="4" w:space="0" w:color="000000"/>
              <w:right w:val="nil"/>
            </w:tcBorders>
            <w:shd w:val="clear" w:color="D9D9D9" w:fill="D9D9D9"/>
            <w:noWrap/>
            <w:vAlign w:val="bottom"/>
            <w:hideMark/>
          </w:tcPr>
          <w:p w14:paraId="488ACC0C"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954" w:type="dxa"/>
            <w:tcBorders>
              <w:top w:val="single" w:sz="4" w:space="0" w:color="000000"/>
              <w:left w:val="nil"/>
              <w:bottom w:val="single" w:sz="4" w:space="0" w:color="000000"/>
              <w:right w:val="nil"/>
            </w:tcBorders>
            <w:shd w:val="clear" w:color="D9D9D9" w:fill="D9D9D9"/>
            <w:noWrap/>
            <w:vAlign w:val="bottom"/>
            <w:hideMark/>
          </w:tcPr>
          <w:p w14:paraId="0FC2D2B0"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6</w:t>
            </w:r>
          </w:p>
        </w:tc>
        <w:tc>
          <w:tcPr>
            <w:tcW w:w="860" w:type="dxa"/>
            <w:tcBorders>
              <w:top w:val="single" w:sz="4" w:space="0" w:color="000000"/>
              <w:left w:val="nil"/>
              <w:bottom w:val="single" w:sz="4" w:space="0" w:color="000000"/>
              <w:right w:val="nil"/>
            </w:tcBorders>
            <w:shd w:val="clear" w:color="D9D9D9" w:fill="D9D9D9"/>
            <w:noWrap/>
            <w:vAlign w:val="bottom"/>
            <w:hideMark/>
          </w:tcPr>
          <w:p w14:paraId="401953BF"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851" w:type="dxa"/>
            <w:tcBorders>
              <w:top w:val="single" w:sz="4" w:space="0" w:color="000000"/>
              <w:left w:val="nil"/>
              <w:bottom w:val="single" w:sz="4" w:space="0" w:color="000000"/>
              <w:right w:val="nil"/>
            </w:tcBorders>
            <w:shd w:val="clear" w:color="D9D9D9" w:fill="D9D9D9"/>
            <w:noWrap/>
            <w:vAlign w:val="bottom"/>
            <w:hideMark/>
          </w:tcPr>
          <w:p w14:paraId="26AEADDD"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968" w:type="dxa"/>
            <w:tcBorders>
              <w:top w:val="single" w:sz="4" w:space="0" w:color="000000"/>
              <w:left w:val="nil"/>
              <w:bottom w:val="single" w:sz="4" w:space="0" w:color="000000"/>
              <w:right w:val="nil"/>
            </w:tcBorders>
            <w:shd w:val="clear" w:color="D9D9D9" w:fill="D9D9D9"/>
            <w:noWrap/>
            <w:vAlign w:val="bottom"/>
            <w:hideMark/>
          </w:tcPr>
          <w:p w14:paraId="1650CB35"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831" w:type="dxa"/>
            <w:tcBorders>
              <w:top w:val="single" w:sz="4" w:space="0" w:color="000000"/>
              <w:left w:val="nil"/>
              <w:bottom w:val="single" w:sz="4" w:space="0" w:color="000000"/>
              <w:right w:val="nil"/>
            </w:tcBorders>
            <w:shd w:val="clear" w:color="D9D9D9" w:fill="D9D9D9"/>
            <w:noWrap/>
            <w:vAlign w:val="bottom"/>
            <w:hideMark/>
          </w:tcPr>
          <w:p w14:paraId="34907484"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8600</w:t>
            </w:r>
          </w:p>
        </w:tc>
        <w:tc>
          <w:tcPr>
            <w:tcW w:w="943" w:type="dxa"/>
            <w:tcBorders>
              <w:top w:val="single" w:sz="4" w:space="0" w:color="000000"/>
              <w:left w:val="nil"/>
              <w:bottom w:val="single" w:sz="4" w:space="0" w:color="000000"/>
              <w:right w:val="single" w:sz="4" w:space="0" w:color="000000"/>
            </w:tcBorders>
            <w:shd w:val="clear" w:color="D9D9D9" w:fill="D9D9D9"/>
            <w:noWrap/>
            <w:vAlign w:val="bottom"/>
            <w:hideMark/>
          </w:tcPr>
          <w:p w14:paraId="24D2B1A3"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8601</w:t>
            </w:r>
          </w:p>
        </w:tc>
      </w:tr>
      <w:tr w:rsidR="004B5FED" w:rsidRPr="004B5FED" w14:paraId="63D716EC" w14:textId="77777777" w:rsidTr="004B5FED">
        <w:trPr>
          <w:trHeight w:val="245"/>
        </w:trPr>
        <w:tc>
          <w:tcPr>
            <w:tcW w:w="989" w:type="dxa"/>
            <w:tcBorders>
              <w:top w:val="single" w:sz="4" w:space="0" w:color="000000"/>
              <w:left w:val="single" w:sz="4" w:space="0" w:color="000000"/>
              <w:bottom w:val="single" w:sz="4" w:space="0" w:color="000000"/>
              <w:right w:val="nil"/>
            </w:tcBorders>
            <w:shd w:val="clear" w:color="auto" w:fill="auto"/>
            <w:noWrap/>
            <w:vAlign w:val="bottom"/>
            <w:hideMark/>
          </w:tcPr>
          <w:p w14:paraId="04D073AD" w14:textId="77777777" w:rsidR="004B5FED" w:rsidRPr="004B5FED" w:rsidRDefault="004B5FED" w:rsidP="004B5FED">
            <w:pPr>
              <w:spacing w:after="0" w:line="240" w:lineRule="auto"/>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Variance</w:t>
            </w:r>
          </w:p>
        </w:tc>
        <w:tc>
          <w:tcPr>
            <w:tcW w:w="774" w:type="dxa"/>
            <w:tcBorders>
              <w:top w:val="single" w:sz="4" w:space="0" w:color="000000"/>
              <w:left w:val="nil"/>
              <w:bottom w:val="single" w:sz="4" w:space="0" w:color="000000"/>
              <w:right w:val="nil"/>
            </w:tcBorders>
            <w:shd w:val="clear" w:color="auto" w:fill="auto"/>
            <w:noWrap/>
            <w:vAlign w:val="bottom"/>
            <w:hideMark/>
          </w:tcPr>
          <w:p w14:paraId="4BF26A05"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0.25</w:t>
            </w:r>
          </w:p>
        </w:tc>
        <w:tc>
          <w:tcPr>
            <w:tcW w:w="774" w:type="dxa"/>
            <w:tcBorders>
              <w:top w:val="single" w:sz="4" w:space="0" w:color="000000"/>
              <w:left w:val="nil"/>
              <w:bottom w:val="single" w:sz="4" w:space="0" w:color="000000"/>
              <w:right w:val="nil"/>
            </w:tcBorders>
            <w:shd w:val="clear" w:color="auto" w:fill="auto"/>
            <w:noWrap/>
            <w:vAlign w:val="bottom"/>
            <w:hideMark/>
          </w:tcPr>
          <w:p w14:paraId="2DDA282B"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91.48</w:t>
            </w:r>
          </w:p>
        </w:tc>
        <w:tc>
          <w:tcPr>
            <w:tcW w:w="851" w:type="dxa"/>
            <w:tcBorders>
              <w:top w:val="single" w:sz="4" w:space="0" w:color="000000"/>
              <w:left w:val="nil"/>
              <w:bottom w:val="single" w:sz="4" w:space="0" w:color="000000"/>
              <w:right w:val="nil"/>
            </w:tcBorders>
            <w:shd w:val="clear" w:color="auto" w:fill="auto"/>
            <w:noWrap/>
            <w:vAlign w:val="bottom"/>
            <w:hideMark/>
          </w:tcPr>
          <w:p w14:paraId="2543D81C"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519.78</w:t>
            </w:r>
          </w:p>
        </w:tc>
        <w:tc>
          <w:tcPr>
            <w:tcW w:w="831" w:type="dxa"/>
            <w:tcBorders>
              <w:top w:val="single" w:sz="4" w:space="0" w:color="000000"/>
              <w:left w:val="nil"/>
              <w:bottom w:val="single" w:sz="4" w:space="0" w:color="000000"/>
              <w:right w:val="nil"/>
            </w:tcBorders>
            <w:shd w:val="clear" w:color="auto" w:fill="auto"/>
            <w:noWrap/>
            <w:vAlign w:val="bottom"/>
            <w:hideMark/>
          </w:tcPr>
          <w:p w14:paraId="36C65F86"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135.96</w:t>
            </w:r>
          </w:p>
        </w:tc>
        <w:tc>
          <w:tcPr>
            <w:tcW w:w="774" w:type="dxa"/>
            <w:tcBorders>
              <w:top w:val="single" w:sz="4" w:space="0" w:color="000000"/>
              <w:left w:val="nil"/>
              <w:bottom w:val="single" w:sz="4" w:space="0" w:color="000000"/>
              <w:right w:val="nil"/>
            </w:tcBorders>
            <w:shd w:val="clear" w:color="auto" w:fill="auto"/>
            <w:noWrap/>
            <w:vAlign w:val="bottom"/>
            <w:hideMark/>
          </w:tcPr>
          <w:p w14:paraId="734B57BE"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16.83</w:t>
            </w:r>
          </w:p>
        </w:tc>
        <w:tc>
          <w:tcPr>
            <w:tcW w:w="1009" w:type="dxa"/>
            <w:tcBorders>
              <w:top w:val="single" w:sz="4" w:space="0" w:color="000000"/>
              <w:left w:val="nil"/>
              <w:bottom w:val="single" w:sz="4" w:space="0" w:color="000000"/>
              <w:right w:val="nil"/>
            </w:tcBorders>
            <w:shd w:val="clear" w:color="auto" w:fill="auto"/>
            <w:noWrap/>
            <w:vAlign w:val="bottom"/>
            <w:hideMark/>
          </w:tcPr>
          <w:p w14:paraId="2C71F97A"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0.04</w:t>
            </w:r>
          </w:p>
        </w:tc>
        <w:tc>
          <w:tcPr>
            <w:tcW w:w="954" w:type="dxa"/>
            <w:tcBorders>
              <w:top w:val="single" w:sz="4" w:space="0" w:color="000000"/>
              <w:left w:val="nil"/>
              <w:bottom w:val="single" w:sz="4" w:space="0" w:color="000000"/>
              <w:right w:val="nil"/>
            </w:tcBorders>
            <w:shd w:val="clear" w:color="auto" w:fill="auto"/>
            <w:noWrap/>
            <w:vAlign w:val="bottom"/>
            <w:hideMark/>
          </w:tcPr>
          <w:p w14:paraId="2B7C9510"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155.34</w:t>
            </w:r>
          </w:p>
        </w:tc>
        <w:tc>
          <w:tcPr>
            <w:tcW w:w="860" w:type="dxa"/>
            <w:tcBorders>
              <w:top w:val="single" w:sz="4" w:space="0" w:color="000000"/>
              <w:left w:val="nil"/>
              <w:bottom w:val="single" w:sz="4" w:space="0" w:color="000000"/>
              <w:right w:val="nil"/>
            </w:tcBorders>
            <w:shd w:val="clear" w:color="auto" w:fill="auto"/>
            <w:noWrap/>
            <w:vAlign w:val="bottom"/>
            <w:hideMark/>
          </w:tcPr>
          <w:p w14:paraId="656F552F"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0.07</w:t>
            </w:r>
          </w:p>
        </w:tc>
        <w:tc>
          <w:tcPr>
            <w:tcW w:w="851" w:type="dxa"/>
            <w:tcBorders>
              <w:top w:val="single" w:sz="4" w:space="0" w:color="000000"/>
              <w:left w:val="nil"/>
              <w:bottom w:val="single" w:sz="4" w:space="0" w:color="000000"/>
              <w:right w:val="nil"/>
            </w:tcBorders>
            <w:shd w:val="clear" w:color="auto" w:fill="auto"/>
            <w:noWrap/>
            <w:vAlign w:val="bottom"/>
            <w:hideMark/>
          </w:tcPr>
          <w:p w14:paraId="7B23EC20"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0.03</w:t>
            </w:r>
          </w:p>
        </w:tc>
        <w:tc>
          <w:tcPr>
            <w:tcW w:w="968" w:type="dxa"/>
            <w:tcBorders>
              <w:top w:val="single" w:sz="4" w:space="0" w:color="000000"/>
              <w:left w:val="nil"/>
              <w:bottom w:val="single" w:sz="4" w:space="0" w:color="000000"/>
              <w:right w:val="nil"/>
            </w:tcBorders>
            <w:shd w:val="clear" w:color="auto" w:fill="auto"/>
            <w:noWrap/>
            <w:vAlign w:val="bottom"/>
            <w:hideMark/>
          </w:tcPr>
          <w:p w14:paraId="2C2671BA"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0.01</w:t>
            </w:r>
          </w:p>
        </w:tc>
        <w:tc>
          <w:tcPr>
            <w:tcW w:w="831" w:type="dxa"/>
            <w:tcBorders>
              <w:top w:val="single" w:sz="4" w:space="0" w:color="000000"/>
              <w:left w:val="nil"/>
              <w:bottom w:val="single" w:sz="4" w:space="0" w:color="000000"/>
              <w:right w:val="nil"/>
            </w:tcBorders>
            <w:shd w:val="clear" w:color="auto" w:fill="auto"/>
            <w:noWrap/>
            <w:vAlign w:val="bottom"/>
            <w:hideMark/>
          </w:tcPr>
          <w:p w14:paraId="59E5A7D6"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244.19</w:t>
            </w:r>
          </w:p>
        </w:tc>
        <w:tc>
          <w:tcPr>
            <w:tcW w:w="943" w:type="dxa"/>
            <w:tcBorders>
              <w:top w:val="single" w:sz="4" w:space="0" w:color="000000"/>
              <w:left w:val="nil"/>
              <w:bottom w:val="single" w:sz="4" w:space="0" w:color="000000"/>
              <w:right w:val="single" w:sz="4" w:space="0" w:color="000000"/>
            </w:tcBorders>
            <w:shd w:val="clear" w:color="auto" w:fill="auto"/>
            <w:noWrap/>
            <w:vAlign w:val="bottom"/>
            <w:hideMark/>
          </w:tcPr>
          <w:p w14:paraId="5A64B094"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2196.18</w:t>
            </w:r>
          </w:p>
        </w:tc>
      </w:tr>
      <w:tr w:rsidR="004B5FED" w:rsidRPr="004B5FED" w14:paraId="26C43698" w14:textId="77777777" w:rsidTr="004B5FED">
        <w:trPr>
          <w:trHeight w:val="245"/>
        </w:trPr>
        <w:tc>
          <w:tcPr>
            <w:tcW w:w="989" w:type="dxa"/>
            <w:tcBorders>
              <w:top w:val="single" w:sz="4" w:space="0" w:color="000000"/>
              <w:left w:val="single" w:sz="4" w:space="0" w:color="000000"/>
              <w:bottom w:val="single" w:sz="4" w:space="0" w:color="000000"/>
              <w:right w:val="nil"/>
            </w:tcBorders>
            <w:shd w:val="clear" w:color="D9D9D9" w:fill="D9D9D9"/>
            <w:noWrap/>
            <w:vAlign w:val="bottom"/>
            <w:hideMark/>
          </w:tcPr>
          <w:p w14:paraId="4D9750EC" w14:textId="77777777" w:rsidR="004B5FED" w:rsidRPr="004B5FED" w:rsidRDefault="004B5FED" w:rsidP="004B5FED">
            <w:pPr>
              <w:spacing w:after="0" w:line="240" w:lineRule="auto"/>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Median</w:t>
            </w:r>
          </w:p>
        </w:tc>
        <w:tc>
          <w:tcPr>
            <w:tcW w:w="774" w:type="dxa"/>
            <w:tcBorders>
              <w:top w:val="single" w:sz="4" w:space="0" w:color="000000"/>
              <w:left w:val="nil"/>
              <w:bottom w:val="single" w:sz="4" w:space="0" w:color="000000"/>
              <w:right w:val="nil"/>
            </w:tcBorders>
            <w:shd w:val="clear" w:color="D9D9D9" w:fill="D9D9D9"/>
            <w:noWrap/>
            <w:vAlign w:val="bottom"/>
            <w:hideMark/>
          </w:tcPr>
          <w:p w14:paraId="41084ADF"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2</w:t>
            </w:r>
          </w:p>
        </w:tc>
        <w:tc>
          <w:tcPr>
            <w:tcW w:w="774" w:type="dxa"/>
            <w:tcBorders>
              <w:top w:val="single" w:sz="4" w:space="0" w:color="000000"/>
              <w:left w:val="nil"/>
              <w:bottom w:val="single" w:sz="4" w:space="0" w:color="000000"/>
              <w:right w:val="nil"/>
            </w:tcBorders>
            <w:shd w:val="clear" w:color="D9D9D9" w:fill="D9D9D9"/>
            <w:noWrap/>
            <w:vAlign w:val="bottom"/>
            <w:hideMark/>
          </w:tcPr>
          <w:p w14:paraId="762D1E62"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54</w:t>
            </w:r>
          </w:p>
        </w:tc>
        <w:tc>
          <w:tcPr>
            <w:tcW w:w="851" w:type="dxa"/>
            <w:tcBorders>
              <w:top w:val="single" w:sz="4" w:space="0" w:color="000000"/>
              <w:left w:val="nil"/>
              <w:bottom w:val="single" w:sz="4" w:space="0" w:color="000000"/>
              <w:right w:val="nil"/>
            </w:tcBorders>
            <w:shd w:val="clear" w:color="D9D9D9" w:fill="D9D9D9"/>
            <w:noWrap/>
            <w:vAlign w:val="bottom"/>
            <w:hideMark/>
          </w:tcPr>
          <w:p w14:paraId="3BF3797B"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132</w:t>
            </w:r>
          </w:p>
        </w:tc>
        <w:tc>
          <w:tcPr>
            <w:tcW w:w="831" w:type="dxa"/>
            <w:tcBorders>
              <w:top w:val="single" w:sz="4" w:space="0" w:color="000000"/>
              <w:left w:val="nil"/>
              <w:bottom w:val="single" w:sz="4" w:space="0" w:color="000000"/>
              <w:right w:val="nil"/>
            </w:tcBorders>
            <w:shd w:val="clear" w:color="D9D9D9" w:fill="D9D9D9"/>
            <w:noWrap/>
            <w:vAlign w:val="bottom"/>
            <w:hideMark/>
          </w:tcPr>
          <w:p w14:paraId="06884279"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82</w:t>
            </w:r>
          </w:p>
        </w:tc>
        <w:tc>
          <w:tcPr>
            <w:tcW w:w="774" w:type="dxa"/>
            <w:tcBorders>
              <w:top w:val="single" w:sz="4" w:space="0" w:color="000000"/>
              <w:left w:val="nil"/>
              <w:bottom w:val="single" w:sz="4" w:space="0" w:color="000000"/>
              <w:right w:val="nil"/>
            </w:tcBorders>
            <w:shd w:val="clear" w:color="D9D9D9" w:fill="D9D9D9"/>
            <w:noWrap/>
            <w:vAlign w:val="bottom"/>
            <w:hideMark/>
          </w:tcPr>
          <w:p w14:paraId="346AC6D1"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25.48</w:t>
            </w:r>
          </w:p>
        </w:tc>
        <w:tc>
          <w:tcPr>
            <w:tcW w:w="1009" w:type="dxa"/>
            <w:tcBorders>
              <w:top w:val="single" w:sz="4" w:space="0" w:color="000000"/>
              <w:left w:val="nil"/>
              <w:bottom w:val="single" w:sz="4" w:space="0" w:color="000000"/>
              <w:right w:val="nil"/>
            </w:tcBorders>
            <w:shd w:val="clear" w:color="D9D9D9" w:fill="D9D9D9"/>
            <w:noWrap/>
            <w:vAlign w:val="bottom"/>
            <w:hideMark/>
          </w:tcPr>
          <w:p w14:paraId="7F5A15DD"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954" w:type="dxa"/>
            <w:tcBorders>
              <w:top w:val="single" w:sz="4" w:space="0" w:color="000000"/>
              <w:left w:val="nil"/>
              <w:bottom w:val="single" w:sz="4" w:space="0" w:color="000000"/>
              <w:right w:val="nil"/>
            </w:tcBorders>
            <w:shd w:val="clear" w:color="D9D9D9" w:fill="D9D9D9"/>
            <w:noWrap/>
            <w:vAlign w:val="bottom"/>
            <w:hideMark/>
          </w:tcPr>
          <w:p w14:paraId="3E05CC9A"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75</w:t>
            </w:r>
          </w:p>
        </w:tc>
        <w:tc>
          <w:tcPr>
            <w:tcW w:w="860" w:type="dxa"/>
            <w:tcBorders>
              <w:top w:val="single" w:sz="4" w:space="0" w:color="000000"/>
              <w:left w:val="nil"/>
              <w:bottom w:val="single" w:sz="4" w:space="0" w:color="000000"/>
              <w:right w:val="nil"/>
            </w:tcBorders>
            <w:shd w:val="clear" w:color="D9D9D9" w:fill="D9D9D9"/>
            <w:noWrap/>
            <w:vAlign w:val="bottom"/>
            <w:hideMark/>
          </w:tcPr>
          <w:p w14:paraId="7F86F999"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851" w:type="dxa"/>
            <w:tcBorders>
              <w:top w:val="single" w:sz="4" w:space="0" w:color="000000"/>
              <w:left w:val="nil"/>
              <w:bottom w:val="single" w:sz="4" w:space="0" w:color="000000"/>
              <w:right w:val="nil"/>
            </w:tcBorders>
            <w:shd w:val="clear" w:color="D9D9D9" w:fill="D9D9D9"/>
            <w:noWrap/>
            <w:vAlign w:val="bottom"/>
            <w:hideMark/>
          </w:tcPr>
          <w:p w14:paraId="7822519F"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968" w:type="dxa"/>
            <w:tcBorders>
              <w:top w:val="single" w:sz="4" w:space="0" w:color="000000"/>
              <w:left w:val="nil"/>
              <w:bottom w:val="single" w:sz="4" w:space="0" w:color="000000"/>
              <w:right w:val="nil"/>
            </w:tcBorders>
            <w:shd w:val="clear" w:color="D9D9D9" w:fill="D9D9D9"/>
            <w:noWrap/>
            <w:vAlign w:val="bottom"/>
            <w:hideMark/>
          </w:tcPr>
          <w:p w14:paraId="57A24875"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0</w:t>
            </w:r>
          </w:p>
        </w:tc>
        <w:tc>
          <w:tcPr>
            <w:tcW w:w="831" w:type="dxa"/>
            <w:tcBorders>
              <w:top w:val="single" w:sz="4" w:space="0" w:color="000000"/>
              <w:left w:val="nil"/>
              <w:bottom w:val="single" w:sz="4" w:space="0" w:color="000000"/>
              <w:right w:val="nil"/>
            </w:tcBorders>
            <w:shd w:val="clear" w:color="D9D9D9" w:fill="D9D9D9"/>
            <w:noWrap/>
            <w:vAlign w:val="bottom"/>
            <w:hideMark/>
          </w:tcPr>
          <w:p w14:paraId="07C2888C"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48</w:t>
            </w:r>
          </w:p>
        </w:tc>
        <w:tc>
          <w:tcPr>
            <w:tcW w:w="943" w:type="dxa"/>
            <w:tcBorders>
              <w:top w:val="single" w:sz="4" w:space="0" w:color="000000"/>
              <w:left w:val="nil"/>
              <w:bottom w:val="single" w:sz="4" w:space="0" w:color="000000"/>
              <w:right w:val="single" w:sz="4" w:space="0" w:color="000000"/>
            </w:tcBorders>
            <w:shd w:val="clear" w:color="D9D9D9" w:fill="D9D9D9"/>
            <w:noWrap/>
            <w:vAlign w:val="bottom"/>
            <w:hideMark/>
          </w:tcPr>
          <w:p w14:paraId="4CFD26BE" w14:textId="77777777" w:rsidR="004B5FED" w:rsidRPr="004B5FED" w:rsidRDefault="004B5FED" w:rsidP="004B5FED">
            <w:pPr>
              <w:spacing w:after="0" w:line="240" w:lineRule="auto"/>
              <w:jc w:val="right"/>
              <w:rPr>
                <w:rFonts w:ascii="Aptos Narrow" w:eastAsia="Times New Roman" w:hAnsi="Aptos Narrow" w:cs="Times New Roman"/>
                <w:color w:val="000000"/>
                <w:kern w:val="0"/>
                <w:sz w:val="22"/>
                <w:szCs w:val="22"/>
                <w14:ligatures w14:val="none"/>
              </w:rPr>
            </w:pPr>
            <w:r w:rsidRPr="004B5FED">
              <w:rPr>
                <w:rFonts w:ascii="Aptos Narrow" w:eastAsia="Times New Roman" w:hAnsi="Aptos Narrow" w:cs="Times New Roman"/>
                <w:color w:val="000000"/>
                <w:kern w:val="0"/>
                <w:sz w:val="22"/>
                <w:szCs w:val="22"/>
                <w14:ligatures w14:val="none"/>
              </w:rPr>
              <w:t>173</w:t>
            </w:r>
          </w:p>
        </w:tc>
      </w:tr>
    </w:tbl>
    <w:p w14:paraId="20260C7E" w14:textId="04EBA30C" w:rsidR="009670A4" w:rsidRDefault="009670A4" w:rsidP="00A86361">
      <w:pPr>
        <w:ind w:left="720"/>
      </w:pPr>
    </w:p>
    <w:p w14:paraId="655168D5" w14:textId="0AF92EF0" w:rsidR="00C473E4" w:rsidRDefault="002A5B19" w:rsidP="001A70EA">
      <w:r>
        <w:t xml:space="preserve">Table </w:t>
      </w:r>
      <w:r w:rsidR="001A70EA">
        <w:t>2</w:t>
      </w:r>
      <w:r>
        <w:t xml:space="preserve"> </w:t>
      </w:r>
      <w:r w:rsidR="00C37210">
        <w:t xml:space="preserve">Categorical </w:t>
      </w:r>
      <w:r w:rsidR="003C5E18">
        <w:t>variables</w:t>
      </w:r>
    </w:p>
    <w:p w14:paraId="60463820" w14:textId="367D660A" w:rsidR="00C473E4" w:rsidRPr="00F957BB" w:rsidRDefault="00C473E4" w:rsidP="00A86361">
      <w:pPr>
        <w:ind w:left="720"/>
      </w:pPr>
      <w:r w:rsidRPr="00C473E4">
        <w:rPr>
          <w:noProof/>
        </w:rPr>
        <w:drawing>
          <wp:inline distT="0" distB="0" distL="0" distR="0" wp14:anchorId="03C04D8D" wp14:editId="036BCB61">
            <wp:extent cx="5258534" cy="533474"/>
            <wp:effectExtent l="0" t="0" r="0" b="0"/>
            <wp:docPr id="67845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51202" name=""/>
                    <pic:cNvPicPr/>
                  </pic:nvPicPr>
                  <pic:blipFill>
                    <a:blip r:embed="rId9"/>
                    <a:stretch>
                      <a:fillRect/>
                    </a:stretch>
                  </pic:blipFill>
                  <pic:spPr>
                    <a:xfrm>
                      <a:off x="0" y="0"/>
                      <a:ext cx="5258534" cy="533474"/>
                    </a:xfrm>
                    <a:prstGeom prst="rect">
                      <a:avLst/>
                    </a:prstGeom>
                  </pic:spPr>
                </pic:pic>
              </a:graphicData>
            </a:graphic>
          </wp:inline>
        </w:drawing>
      </w:r>
    </w:p>
    <w:tbl>
      <w:tblPr>
        <w:tblW w:w="8268" w:type="dxa"/>
        <w:tblLook w:val="04A0" w:firstRow="1" w:lastRow="0" w:firstColumn="1" w:lastColumn="0" w:noHBand="0" w:noVBand="1"/>
      </w:tblPr>
      <w:tblGrid>
        <w:gridCol w:w="4314"/>
        <w:gridCol w:w="960"/>
        <w:gridCol w:w="1040"/>
        <w:gridCol w:w="1120"/>
        <w:gridCol w:w="1020"/>
      </w:tblGrid>
      <w:tr w:rsidR="001D23A1" w:rsidRPr="001D23A1" w14:paraId="2CA508EE" w14:textId="77777777" w:rsidTr="001D23A1">
        <w:trPr>
          <w:trHeight w:val="300"/>
        </w:trPr>
        <w:tc>
          <w:tcPr>
            <w:tcW w:w="4128" w:type="dxa"/>
            <w:tcBorders>
              <w:top w:val="single" w:sz="4" w:space="0" w:color="4EA72E"/>
              <w:left w:val="single" w:sz="4" w:space="0" w:color="4EA72E"/>
              <w:bottom w:val="single" w:sz="8" w:space="0" w:color="4EA72E"/>
              <w:right w:val="single" w:sz="4" w:space="0" w:color="4EA72E"/>
            </w:tcBorders>
            <w:shd w:val="clear" w:color="auto" w:fill="auto"/>
            <w:noWrap/>
            <w:vAlign w:val="bottom"/>
            <w:hideMark/>
          </w:tcPr>
          <w:p w14:paraId="630927E7" w14:textId="77777777" w:rsidR="001D23A1" w:rsidRPr="001D23A1" w:rsidRDefault="001D23A1" w:rsidP="001D23A1">
            <w:pPr>
              <w:spacing w:after="0" w:line="240" w:lineRule="auto"/>
              <w:rPr>
                <w:rFonts w:ascii="Aptos Narrow" w:eastAsia="Times New Roman" w:hAnsi="Aptos Narrow" w:cs="Times New Roman"/>
                <w:b/>
                <w:bCs/>
                <w:color w:val="000000"/>
                <w:kern w:val="0"/>
                <w:sz w:val="22"/>
                <w:szCs w:val="22"/>
                <w14:ligatures w14:val="none"/>
              </w:rPr>
            </w:pPr>
            <w:r w:rsidRPr="001D23A1">
              <w:rPr>
                <w:rFonts w:ascii="Aptos Narrow" w:eastAsia="Times New Roman" w:hAnsi="Aptos Narrow" w:cs="Times New Roman"/>
                <w:b/>
                <w:bCs/>
                <w:color w:val="000000"/>
                <w:kern w:val="0"/>
                <w:sz w:val="22"/>
                <w:szCs w:val="22"/>
                <w14:ligatures w14:val="none"/>
              </w:rPr>
              <w:t>Column1</w:t>
            </w:r>
          </w:p>
        </w:tc>
        <w:tc>
          <w:tcPr>
            <w:tcW w:w="960" w:type="dxa"/>
            <w:tcBorders>
              <w:top w:val="single" w:sz="4" w:space="0" w:color="4EA72E"/>
              <w:left w:val="single" w:sz="4" w:space="0" w:color="4EA72E"/>
              <w:bottom w:val="single" w:sz="8" w:space="0" w:color="4EA72E"/>
              <w:right w:val="single" w:sz="4" w:space="0" w:color="4EA72E"/>
            </w:tcBorders>
            <w:shd w:val="clear" w:color="auto" w:fill="auto"/>
            <w:noWrap/>
            <w:vAlign w:val="bottom"/>
            <w:hideMark/>
          </w:tcPr>
          <w:p w14:paraId="714CAB12" w14:textId="77777777" w:rsidR="001D23A1" w:rsidRPr="001D23A1" w:rsidRDefault="001D23A1" w:rsidP="001D23A1">
            <w:pPr>
              <w:spacing w:after="0" w:line="240" w:lineRule="auto"/>
              <w:rPr>
                <w:rFonts w:ascii="Aptos Narrow" w:eastAsia="Times New Roman" w:hAnsi="Aptos Narrow" w:cs="Times New Roman"/>
                <w:b/>
                <w:bCs/>
                <w:color w:val="000000"/>
                <w:kern w:val="0"/>
                <w:sz w:val="22"/>
                <w:szCs w:val="22"/>
                <w14:ligatures w14:val="none"/>
              </w:rPr>
            </w:pPr>
            <w:proofErr w:type="spellStart"/>
            <w:r w:rsidRPr="001D23A1">
              <w:rPr>
                <w:rFonts w:ascii="Aptos Narrow" w:eastAsia="Times New Roman" w:hAnsi="Aptos Narrow" w:cs="Times New Roman"/>
                <w:b/>
                <w:bCs/>
                <w:color w:val="000000"/>
                <w:kern w:val="0"/>
                <w:sz w:val="22"/>
                <w:szCs w:val="22"/>
                <w14:ligatures w14:val="none"/>
              </w:rPr>
              <w:t>npar</w:t>
            </w:r>
            <w:proofErr w:type="spellEnd"/>
          </w:p>
        </w:tc>
        <w:tc>
          <w:tcPr>
            <w:tcW w:w="1040" w:type="dxa"/>
            <w:tcBorders>
              <w:top w:val="single" w:sz="4" w:space="0" w:color="4EA72E"/>
              <w:left w:val="single" w:sz="4" w:space="0" w:color="4EA72E"/>
              <w:bottom w:val="single" w:sz="8" w:space="0" w:color="4EA72E"/>
              <w:right w:val="single" w:sz="4" w:space="0" w:color="4EA72E"/>
            </w:tcBorders>
            <w:shd w:val="clear" w:color="auto" w:fill="auto"/>
            <w:noWrap/>
            <w:vAlign w:val="bottom"/>
            <w:hideMark/>
          </w:tcPr>
          <w:p w14:paraId="254BCFCC" w14:textId="77777777" w:rsidR="001D23A1" w:rsidRPr="001D23A1" w:rsidRDefault="001D23A1" w:rsidP="001D23A1">
            <w:pPr>
              <w:spacing w:after="0" w:line="240" w:lineRule="auto"/>
              <w:rPr>
                <w:rFonts w:ascii="Aptos Narrow" w:eastAsia="Times New Roman" w:hAnsi="Aptos Narrow" w:cs="Times New Roman"/>
                <w:b/>
                <w:bCs/>
                <w:color w:val="000000"/>
                <w:kern w:val="0"/>
                <w:sz w:val="22"/>
                <w:szCs w:val="22"/>
                <w14:ligatures w14:val="none"/>
              </w:rPr>
            </w:pPr>
            <w:r w:rsidRPr="001D23A1">
              <w:rPr>
                <w:rFonts w:ascii="Aptos Narrow" w:eastAsia="Times New Roman" w:hAnsi="Aptos Narrow" w:cs="Times New Roman"/>
                <w:b/>
                <w:bCs/>
                <w:color w:val="000000"/>
                <w:kern w:val="0"/>
                <w:sz w:val="22"/>
                <w:szCs w:val="22"/>
                <w14:ligatures w14:val="none"/>
              </w:rPr>
              <w:t>Sum Sq</w:t>
            </w:r>
          </w:p>
        </w:tc>
        <w:tc>
          <w:tcPr>
            <w:tcW w:w="1120" w:type="dxa"/>
            <w:tcBorders>
              <w:top w:val="single" w:sz="4" w:space="0" w:color="4EA72E"/>
              <w:left w:val="single" w:sz="4" w:space="0" w:color="4EA72E"/>
              <w:bottom w:val="single" w:sz="8" w:space="0" w:color="4EA72E"/>
              <w:right w:val="single" w:sz="4" w:space="0" w:color="4EA72E"/>
            </w:tcBorders>
            <w:shd w:val="clear" w:color="auto" w:fill="auto"/>
            <w:noWrap/>
            <w:vAlign w:val="bottom"/>
            <w:hideMark/>
          </w:tcPr>
          <w:p w14:paraId="686F7B21" w14:textId="77777777" w:rsidR="001D23A1" w:rsidRPr="001D23A1" w:rsidRDefault="001D23A1" w:rsidP="001D23A1">
            <w:pPr>
              <w:spacing w:after="0" w:line="240" w:lineRule="auto"/>
              <w:rPr>
                <w:rFonts w:ascii="Aptos Narrow" w:eastAsia="Times New Roman" w:hAnsi="Aptos Narrow" w:cs="Times New Roman"/>
                <w:b/>
                <w:bCs/>
                <w:color w:val="000000"/>
                <w:kern w:val="0"/>
                <w:sz w:val="22"/>
                <w:szCs w:val="22"/>
                <w14:ligatures w14:val="none"/>
              </w:rPr>
            </w:pPr>
            <w:r w:rsidRPr="001D23A1">
              <w:rPr>
                <w:rFonts w:ascii="Aptos Narrow" w:eastAsia="Times New Roman" w:hAnsi="Aptos Narrow" w:cs="Times New Roman"/>
                <w:b/>
                <w:bCs/>
                <w:color w:val="000000"/>
                <w:kern w:val="0"/>
                <w:sz w:val="22"/>
                <w:szCs w:val="22"/>
                <w14:ligatures w14:val="none"/>
              </w:rPr>
              <w:t>Mean sq</w:t>
            </w:r>
          </w:p>
        </w:tc>
        <w:tc>
          <w:tcPr>
            <w:tcW w:w="1020" w:type="dxa"/>
            <w:tcBorders>
              <w:top w:val="single" w:sz="4" w:space="0" w:color="4EA72E"/>
              <w:left w:val="single" w:sz="4" w:space="0" w:color="4EA72E"/>
              <w:bottom w:val="single" w:sz="8" w:space="0" w:color="4EA72E"/>
              <w:right w:val="single" w:sz="4" w:space="0" w:color="4EA72E"/>
            </w:tcBorders>
            <w:shd w:val="clear" w:color="auto" w:fill="auto"/>
            <w:noWrap/>
            <w:vAlign w:val="bottom"/>
            <w:hideMark/>
          </w:tcPr>
          <w:p w14:paraId="17D39FC5" w14:textId="77777777" w:rsidR="001D23A1" w:rsidRPr="001D23A1" w:rsidRDefault="001D23A1" w:rsidP="001D23A1">
            <w:pPr>
              <w:spacing w:after="0" w:line="240" w:lineRule="auto"/>
              <w:rPr>
                <w:rFonts w:ascii="Aptos Narrow" w:eastAsia="Times New Roman" w:hAnsi="Aptos Narrow" w:cs="Times New Roman"/>
                <w:b/>
                <w:bCs/>
                <w:color w:val="000000"/>
                <w:kern w:val="0"/>
                <w:sz w:val="22"/>
                <w:szCs w:val="22"/>
                <w14:ligatures w14:val="none"/>
              </w:rPr>
            </w:pPr>
            <w:r w:rsidRPr="001D23A1">
              <w:rPr>
                <w:rFonts w:ascii="Aptos Narrow" w:eastAsia="Times New Roman" w:hAnsi="Aptos Narrow" w:cs="Times New Roman"/>
                <w:b/>
                <w:bCs/>
                <w:color w:val="000000"/>
                <w:kern w:val="0"/>
                <w:sz w:val="22"/>
                <w:szCs w:val="22"/>
                <w14:ligatures w14:val="none"/>
              </w:rPr>
              <w:t>F-value</w:t>
            </w:r>
          </w:p>
        </w:tc>
      </w:tr>
      <w:tr w:rsidR="001D23A1" w:rsidRPr="001D23A1" w14:paraId="7C60B008" w14:textId="77777777" w:rsidTr="001D23A1">
        <w:trPr>
          <w:trHeight w:val="300"/>
        </w:trPr>
        <w:tc>
          <w:tcPr>
            <w:tcW w:w="4128" w:type="dxa"/>
            <w:tcBorders>
              <w:top w:val="single" w:sz="4" w:space="0" w:color="4EA72E"/>
              <w:left w:val="single" w:sz="4" w:space="0" w:color="4EA72E"/>
              <w:bottom w:val="single" w:sz="4" w:space="0" w:color="4EA72E"/>
              <w:right w:val="single" w:sz="4" w:space="0" w:color="4EA72E"/>
            </w:tcBorders>
            <w:shd w:val="clear" w:color="DAF2D0" w:fill="DAF2D0"/>
            <w:noWrap/>
            <w:vAlign w:val="center"/>
            <w:hideMark/>
          </w:tcPr>
          <w:p w14:paraId="52546D6C" w14:textId="77777777" w:rsidR="001D23A1" w:rsidRPr="001D23A1" w:rsidRDefault="001D23A1" w:rsidP="001D23A1">
            <w:pPr>
              <w:spacing w:after="0" w:line="240" w:lineRule="auto"/>
              <w:rPr>
                <w:rFonts w:ascii="Lucida Console" w:eastAsia="Times New Roman" w:hAnsi="Lucida Console" w:cs="Times New Roman"/>
                <w:color w:val="000000"/>
                <w:kern w:val="0"/>
                <w:sz w:val="20"/>
                <w:szCs w:val="20"/>
                <w14:ligatures w14:val="none"/>
              </w:rPr>
            </w:pPr>
            <w:r w:rsidRPr="001D23A1">
              <w:rPr>
                <w:rFonts w:ascii="Lucida Console" w:eastAsia="Times New Roman" w:hAnsi="Lucida Console" w:cs="Times New Roman"/>
                <w:color w:val="000000"/>
                <w:kern w:val="0"/>
                <w:sz w:val="20"/>
                <w:szCs w:val="20"/>
                <w14:ligatures w14:val="none"/>
              </w:rPr>
              <w:t>educ</w:t>
            </w:r>
          </w:p>
        </w:tc>
        <w:tc>
          <w:tcPr>
            <w:tcW w:w="96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0BF6B5B5"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w:t>
            </w:r>
          </w:p>
        </w:tc>
        <w:tc>
          <w:tcPr>
            <w:tcW w:w="104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12A5A2B2"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234.31</w:t>
            </w:r>
          </w:p>
        </w:tc>
        <w:tc>
          <w:tcPr>
            <w:tcW w:w="112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775F3424"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78.103</w:t>
            </w:r>
          </w:p>
        </w:tc>
        <w:tc>
          <w:tcPr>
            <w:tcW w:w="102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1A605319"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39.8374</w:t>
            </w:r>
          </w:p>
        </w:tc>
      </w:tr>
      <w:tr w:rsidR="001D23A1" w:rsidRPr="001D23A1" w14:paraId="52E41449" w14:textId="77777777" w:rsidTr="001D23A1">
        <w:trPr>
          <w:trHeight w:val="300"/>
        </w:trPr>
        <w:tc>
          <w:tcPr>
            <w:tcW w:w="4128" w:type="dxa"/>
            <w:tcBorders>
              <w:top w:val="single" w:sz="4" w:space="0" w:color="4EA72E"/>
              <w:left w:val="single" w:sz="4" w:space="0" w:color="4EA72E"/>
              <w:bottom w:val="single" w:sz="4" w:space="0" w:color="4EA72E"/>
              <w:right w:val="single" w:sz="4" w:space="0" w:color="4EA72E"/>
            </w:tcBorders>
            <w:shd w:val="clear" w:color="auto" w:fill="auto"/>
            <w:noWrap/>
            <w:vAlign w:val="center"/>
            <w:hideMark/>
          </w:tcPr>
          <w:p w14:paraId="244E2DD3" w14:textId="77777777" w:rsidR="001D23A1" w:rsidRPr="001D23A1" w:rsidRDefault="001D23A1" w:rsidP="001D23A1">
            <w:pPr>
              <w:spacing w:after="0" w:line="240" w:lineRule="auto"/>
              <w:rPr>
                <w:rFonts w:ascii="Lucida Console" w:eastAsia="Times New Roman" w:hAnsi="Lucida Console" w:cs="Times New Roman"/>
                <w:color w:val="000000"/>
                <w:kern w:val="0"/>
                <w:sz w:val="20"/>
                <w:szCs w:val="20"/>
                <w14:ligatures w14:val="none"/>
              </w:rPr>
            </w:pPr>
            <w:proofErr w:type="spellStart"/>
            <w:r w:rsidRPr="001D23A1">
              <w:rPr>
                <w:rFonts w:ascii="Lucida Console" w:eastAsia="Times New Roman" w:hAnsi="Lucida Console" w:cs="Times New Roman"/>
                <w:color w:val="000000"/>
                <w:kern w:val="0"/>
                <w:sz w:val="20"/>
                <w:szCs w:val="20"/>
                <w14:ligatures w14:val="none"/>
              </w:rPr>
              <w:t>pre_cardio_event</w:t>
            </w:r>
            <w:proofErr w:type="spellEnd"/>
          </w:p>
        </w:tc>
        <w:tc>
          <w:tcPr>
            <w:tcW w:w="96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6640C87F"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w:t>
            </w:r>
          </w:p>
        </w:tc>
        <w:tc>
          <w:tcPr>
            <w:tcW w:w="104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5E58AFF6"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128.86</w:t>
            </w:r>
          </w:p>
        </w:tc>
        <w:tc>
          <w:tcPr>
            <w:tcW w:w="112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0B636BED"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128.862</w:t>
            </w:r>
          </w:p>
        </w:tc>
        <w:tc>
          <w:tcPr>
            <w:tcW w:w="102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00302ABC"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65.7282</w:t>
            </w:r>
          </w:p>
        </w:tc>
      </w:tr>
      <w:tr w:rsidR="001D23A1" w:rsidRPr="001D23A1" w14:paraId="61767F7F" w14:textId="77777777" w:rsidTr="001D23A1">
        <w:trPr>
          <w:trHeight w:val="300"/>
        </w:trPr>
        <w:tc>
          <w:tcPr>
            <w:tcW w:w="4128" w:type="dxa"/>
            <w:tcBorders>
              <w:top w:val="single" w:sz="4" w:space="0" w:color="4EA72E"/>
              <w:left w:val="single" w:sz="4" w:space="0" w:color="4EA72E"/>
              <w:bottom w:val="single" w:sz="4" w:space="0" w:color="4EA72E"/>
              <w:right w:val="single" w:sz="4" w:space="0" w:color="4EA72E"/>
            </w:tcBorders>
            <w:shd w:val="clear" w:color="DAF2D0" w:fill="DAF2D0"/>
            <w:noWrap/>
            <w:vAlign w:val="center"/>
            <w:hideMark/>
          </w:tcPr>
          <w:p w14:paraId="12EB11E2" w14:textId="77777777" w:rsidR="001D23A1" w:rsidRPr="001D23A1" w:rsidRDefault="001D23A1" w:rsidP="001D23A1">
            <w:pPr>
              <w:spacing w:after="0" w:line="240" w:lineRule="auto"/>
              <w:rPr>
                <w:rFonts w:ascii="Lucida Console" w:eastAsia="Times New Roman" w:hAnsi="Lucida Console" w:cs="Times New Roman"/>
                <w:color w:val="000000"/>
                <w:kern w:val="0"/>
                <w:sz w:val="20"/>
                <w:szCs w:val="20"/>
                <w14:ligatures w14:val="none"/>
              </w:rPr>
            </w:pPr>
            <w:r w:rsidRPr="001D23A1">
              <w:rPr>
                <w:rFonts w:ascii="Lucida Console" w:eastAsia="Times New Roman" w:hAnsi="Lucida Console" w:cs="Times New Roman"/>
                <w:color w:val="000000"/>
                <w:kern w:val="0"/>
                <w:sz w:val="20"/>
                <w:szCs w:val="20"/>
                <w14:ligatures w14:val="none"/>
              </w:rPr>
              <w:t>sex</w:t>
            </w:r>
          </w:p>
        </w:tc>
        <w:tc>
          <w:tcPr>
            <w:tcW w:w="96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5F19D966"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w:t>
            </w:r>
          </w:p>
        </w:tc>
        <w:tc>
          <w:tcPr>
            <w:tcW w:w="104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7DB61723"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28.67</w:t>
            </w:r>
          </w:p>
        </w:tc>
        <w:tc>
          <w:tcPr>
            <w:tcW w:w="112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4DA287EF"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28.669</w:t>
            </w:r>
          </w:p>
        </w:tc>
        <w:tc>
          <w:tcPr>
            <w:tcW w:w="102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6F45BD27"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14.6231</w:t>
            </w:r>
          </w:p>
        </w:tc>
      </w:tr>
      <w:tr w:rsidR="001D23A1" w:rsidRPr="001D23A1" w14:paraId="5DECE63C" w14:textId="77777777" w:rsidTr="001D23A1">
        <w:trPr>
          <w:trHeight w:val="300"/>
        </w:trPr>
        <w:tc>
          <w:tcPr>
            <w:tcW w:w="4128" w:type="dxa"/>
            <w:tcBorders>
              <w:top w:val="single" w:sz="4" w:space="0" w:color="4EA72E"/>
              <w:left w:val="single" w:sz="4" w:space="0" w:color="4EA72E"/>
              <w:bottom w:val="single" w:sz="4" w:space="0" w:color="4EA72E"/>
              <w:right w:val="single" w:sz="4" w:space="0" w:color="4EA72E"/>
            </w:tcBorders>
            <w:shd w:val="clear" w:color="auto" w:fill="auto"/>
            <w:noWrap/>
            <w:vAlign w:val="center"/>
            <w:hideMark/>
          </w:tcPr>
          <w:p w14:paraId="1A060E92" w14:textId="77777777" w:rsidR="001D23A1" w:rsidRPr="001D23A1" w:rsidRDefault="001D23A1" w:rsidP="001D23A1">
            <w:pPr>
              <w:spacing w:after="0" w:line="240" w:lineRule="auto"/>
              <w:rPr>
                <w:rFonts w:ascii="Lucida Console" w:eastAsia="Times New Roman" w:hAnsi="Lucida Console" w:cs="Times New Roman"/>
                <w:color w:val="000000"/>
                <w:kern w:val="0"/>
                <w:sz w:val="20"/>
                <w:szCs w:val="20"/>
                <w14:ligatures w14:val="none"/>
              </w:rPr>
            </w:pPr>
            <w:proofErr w:type="spellStart"/>
            <w:r w:rsidRPr="001D23A1">
              <w:rPr>
                <w:rFonts w:ascii="Lucida Console" w:eastAsia="Times New Roman" w:hAnsi="Lucida Console" w:cs="Times New Roman"/>
                <w:color w:val="000000"/>
                <w:kern w:val="0"/>
                <w:sz w:val="20"/>
                <w:szCs w:val="20"/>
                <w14:ligatures w14:val="none"/>
              </w:rPr>
              <w:t>agegroup</w:t>
            </w:r>
            <w:proofErr w:type="spellEnd"/>
          </w:p>
        </w:tc>
        <w:tc>
          <w:tcPr>
            <w:tcW w:w="96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7569ABEF"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5</w:t>
            </w:r>
          </w:p>
        </w:tc>
        <w:tc>
          <w:tcPr>
            <w:tcW w:w="104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71F5F92A"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556.72</w:t>
            </w:r>
          </w:p>
        </w:tc>
        <w:tc>
          <w:tcPr>
            <w:tcW w:w="112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0464BE84"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111.343</w:t>
            </w:r>
          </w:p>
        </w:tc>
        <w:tc>
          <w:tcPr>
            <w:tcW w:w="102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27ED83FA"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56.7922</w:t>
            </w:r>
          </w:p>
        </w:tc>
      </w:tr>
      <w:tr w:rsidR="001D23A1" w:rsidRPr="001D23A1" w14:paraId="26B81EB5" w14:textId="77777777" w:rsidTr="001D23A1">
        <w:trPr>
          <w:trHeight w:val="300"/>
        </w:trPr>
        <w:tc>
          <w:tcPr>
            <w:tcW w:w="4128" w:type="dxa"/>
            <w:tcBorders>
              <w:top w:val="single" w:sz="4" w:space="0" w:color="4EA72E"/>
              <w:left w:val="single" w:sz="4" w:space="0" w:color="4EA72E"/>
              <w:bottom w:val="single" w:sz="4" w:space="0" w:color="4EA72E"/>
              <w:right w:val="single" w:sz="4" w:space="0" w:color="4EA72E"/>
            </w:tcBorders>
            <w:shd w:val="clear" w:color="DAF2D0" w:fill="DAF2D0"/>
            <w:noWrap/>
            <w:vAlign w:val="center"/>
            <w:hideMark/>
          </w:tcPr>
          <w:p w14:paraId="64497286" w14:textId="77777777" w:rsidR="001D23A1" w:rsidRPr="001D23A1" w:rsidRDefault="001D23A1" w:rsidP="001D23A1">
            <w:pPr>
              <w:spacing w:after="0" w:line="240" w:lineRule="auto"/>
              <w:rPr>
                <w:rFonts w:ascii="Lucida Console" w:eastAsia="Times New Roman" w:hAnsi="Lucida Console" w:cs="Times New Roman"/>
                <w:color w:val="000000"/>
                <w:kern w:val="0"/>
                <w:sz w:val="20"/>
                <w:szCs w:val="20"/>
                <w14:ligatures w14:val="none"/>
              </w:rPr>
            </w:pPr>
            <w:proofErr w:type="spellStart"/>
            <w:proofErr w:type="gramStart"/>
            <w:r w:rsidRPr="001D23A1">
              <w:rPr>
                <w:rFonts w:ascii="Lucida Console" w:eastAsia="Times New Roman" w:hAnsi="Lucida Console" w:cs="Times New Roman"/>
                <w:color w:val="000000"/>
                <w:kern w:val="0"/>
                <w:sz w:val="20"/>
                <w:szCs w:val="20"/>
                <w14:ligatures w14:val="none"/>
              </w:rPr>
              <w:t>educ:pre</w:t>
            </w:r>
            <w:proofErr w:type="gramEnd"/>
            <w:r w:rsidRPr="001D23A1">
              <w:rPr>
                <w:rFonts w:ascii="Lucida Console" w:eastAsia="Times New Roman" w:hAnsi="Lucida Console" w:cs="Times New Roman"/>
                <w:color w:val="000000"/>
                <w:kern w:val="0"/>
                <w:sz w:val="20"/>
                <w:szCs w:val="20"/>
                <w14:ligatures w14:val="none"/>
              </w:rPr>
              <w:t>_cardio_event</w:t>
            </w:r>
            <w:proofErr w:type="spellEnd"/>
          </w:p>
        </w:tc>
        <w:tc>
          <w:tcPr>
            <w:tcW w:w="96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70BB59A4"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w:t>
            </w:r>
          </w:p>
        </w:tc>
        <w:tc>
          <w:tcPr>
            <w:tcW w:w="104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5E6AD60C"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11.19</w:t>
            </w:r>
          </w:p>
        </w:tc>
        <w:tc>
          <w:tcPr>
            <w:tcW w:w="112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43A272BC"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3.728</w:t>
            </w:r>
          </w:p>
        </w:tc>
        <w:tc>
          <w:tcPr>
            <w:tcW w:w="102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4A18711C"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1.9017</w:t>
            </w:r>
          </w:p>
        </w:tc>
      </w:tr>
      <w:tr w:rsidR="001D23A1" w:rsidRPr="001D23A1" w14:paraId="1410737F" w14:textId="77777777" w:rsidTr="001D23A1">
        <w:trPr>
          <w:trHeight w:val="300"/>
        </w:trPr>
        <w:tc>
          <w:tcPr>
            <w:tcW w:w="4128" w:type="dxa"/>
            <w:tcBorders>
              <w:top w:val="single" w:sz="4" w:space="0" w:color="4EA72E"/>
              <w:left w:val="single" w:sz="4" w:space="0" w:color="4EA72E"/>
              <w:bottom w:val="single" w:sz="4" w:space="0" w:color="4EA72E"/>
              <w:right w:val="single" w:sz="4" w:space="0" w:color="4EA72E"/>
            </w:tcBorders>
            <w:shd w:val="clear" w:color="auto" w:fill="auto"/>
            <w:noWrap/>
            <w:vAlign w:val="center"/>
            <w:hideMark/>
          </w:tcPr>
          <w:p w14:paraId="007ECFF0" w14:textId="77777777" w:rsidR="001D23A1" w:rsidRPr="001D23A1" w:rsidRDefault="001D23A1" w:rsidP="001D23A1">
            <w:pPr>
              <w:spacing w:after="0" w:line="240" w:lineRule="auto"/>
              <w:rPr>
                <w:rFonts w:ascii="Lucida Console" w:eastAsia="Times New Roman" w:hAnsi="Lucida Console" w:cs="Times New Roman"/>
                <w:color w:val="000000"/>
                <w:kern w:val="0"/>
                <w:sz w:val="20"/>
                <w:szCs w:val="20"/>
                <w14:ligatures w14:val="none"/>
              </w:rPr>
            </w:pPr>
            <w:proofErr w:type="spellStart"/>
            <w:proofErr w:type="gramStart"/>
            <w:r w:rsidRPr="001D23A1">
              <w:rPr>
                <w:rFonts w:ascii="Lucida Console" w:eastAsia="Times New Roman" w:hAnsi="Lucida Console" w:cs="Times New Roman"/>
                <w:color w:val="000000"/>
                <w:kern w:val="0"/>
                <w:sz w:val="20"/>
                <w:szCs w:val="20"/>
                <w14:ligatures w14:val="none"/>
              </w:rPr>
              <w:t>educ:sex</w:t>
            </w:r>
            <w:proofErr w:type="spellEnd"/>
            <w:proofErr w:type="gramEnd"/>
          </w:p>
        </w:tc>
        <w:tc>
          <w:tcPr>
            <w:tcW w:w="96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1BFBD6EC"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w:t>
            </w:r>
          </w:p>
        </w:tc>
        <w:tc>
          <w:tcPr>
            <w:tcW w:w="104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2770E012"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103.36</w:t>
            </w:r>
          </w:p>
        </w:tc>
        <w:tc>
          <w:tcPr>
            <w:tcW w:w="112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3050EAB2"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34.454</w:t>
            </w:r>
          </w:p>
        </w:tc>
        <w:tc>
          <w:tcPr>
            <w:tcW w:w="102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2B4869D2"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17.5736</w:t>
            </w:r>
          </w:p>
        </w:tc>
      </w:tr>
      <w:tr w:rsidR="001D23A1" w:rsidRPr="001D23A1" w14:paraId="22991B07" w14:textId="77777777" w:rsidTr="001D23A1">
        <w:trPr>
          <w:trHeight w:val="300"/>
        </w:trPr>
        <w:tc>
          <w:tcPr>
            <w:tcW w:w="4128" w:type="dxa"/>
            <w:tcBorders>
              <w:top w:val="single" w:sz="4" w:space="0" w:color="4EA72E"/>
              <w:left w:val="single" w:sz="4" w:space="0" w:color="4EA72E"/>
              <w:bottom w:val="single" w:sz="4" w:space="0" w:color="4EA72E"/>
              <w:right w:val="single" w:sz="4" w:space="0" w:color="4EA72E"/>
            </w:tcBorders>
            <w:shd w:val="clear" w:color="DAF2D0" w:fill="DAF2D0"/>
            <w:noWrap/>
            <w:vAlign w:val="center"/>
            <w:hideMark/>
          </w:tcPr>
          <w:p w14:paraId="562B94EE" w14:textId="77777777" w:rsidR="001D23A1" w:rsidRPr="001D23A1" w:rsidRDefault="001D23A1" w:rsidP="001D23A1">
            <w:pPr>
              <w:spacing w:after="0" w:line="240" w:lineRule="auto"/>
              <w:rPr>
                <w:rFonts w:ascii="Lucida Console" w:eastAsia="Times New Roman" w:hAnsi="Lucida Console" w:cs="Times New Roman"/>
                <w:color w:val="000000"/>
                <w:kern w:val="0"/>
                <w:sz w:val="20"/>
                <w:szCs w:val="20"/>
                <w14:ligatures w14:val="none"/>
              </w:rPr>
            </w:pPr>
            <w:proofErr w:type="spellStart"/>
            <w:proofErr w:type="gramStart"/>
            <w:r w:rsidRPr="001D23A1">
              <w:rPr>
                <w:rFonts w:ascii="Lucida Console" w:eastAsia="Times New Roman" w:hAnsi="Lucida Console" w:cs="Times New Roman"/>
                <w:color w:val="000000"/>
                <w:kern w:val="0"/>
                <w:sz w:val="20"/>
                <w:szCs w:val="20"/>
                <w14:ligatures w14:val="none"/>
              </w:rPr>
              <w:t>educ:agegroup</w:t>
            </w:r>
            <w:proofErr w:type="spellEnd"/>
            <w:proofErr w:type="gramEnd"/>
          </w:p>
        </w:tc>
        <w:tc>
          <w:tcPr>
            <w:tcW w:w="96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60FD6316"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14</w:t>
            </w:r>
          </w:p>
        </w:tc>
        <w:tc>
          <w:tcPr>
            <w:tcW w:w="104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73CF2572"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31.21</w:t>
            </w:r>
          </w:p>
        </w:tc>
        <w:tc>
          <w:tcPr>
            <w:tcW w:w="112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6CDC7A2D"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2.229</w:t>
            </w:r>
          </w:p>
        </w:tc>
        <w:tc>
          <w:tcPr>
            <w:tcW w:w="102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6148029D"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1.137</w:t>
            </w:r>
          </w:p>
        </w:tc>
      </w:tr>
      <w:tr w:rsidR="001D23A1" w:rsidRPr="001D23A1" w14:paraId="5F26286E" w14:textId="77777777" w:rsidTr="001D23A1">
        <w:trPr>
          <w:trHeight w:val="300"/>
        </w:trPr>
        <w:tc>
          <w:tcPr>
            <w:tcW w:w="4128" w:type="dxa"/>
            <w:tcBorders>
              <w:top w:val="single" w:sz="4" w:space="0" w:color="4EA72E"/>
              <w:left w:val="single" w:sz="4" w:space="0" w:color="4EA72E"/>
              <w:bottom w:val="single" w:sz="4" w:space="0" w:color="4EA72E"/>
              <w:right w:val="single" w:sz="4" w:space="0" w:color="4EA72E"/>
            </w:tcBorders>
            <w:shd w:val="clear" w:color="auto" w:fill="auto"/>
            <w:noWrap/>
            <w:vAlign w:val="center"/>
            <w:hideMark/>
          </w:tcPr>
          <w:p w14:paraId="66AE94C9" w14:textId="77777777" w:rsidR="001D23A1" w:rsidRPr="001D23A1" w:rsidRDefault="001D23A1" w:rsidP="001D23A1">
            <w:pPr>
              <w:spacing w:after="0" w:line="240" w:lineRule="auto"/>
              <w:rPr>
                <w:rFonts w:ascii="Lucida Console" w:eastAsia="Times New Roman" w:hAnsi="Lucida Console" w:cs="Times New Roman"/>
                <w:color w:val="000000"/>
                <w:kern w:val="0"/>
                <w:sz w:val="20"/>
                <w:szCs w:val="20"/>
                <w14:ligatures w14:val="none"/>
              </w:rPr>
            </w:pPr>
            <w:proofErr w:type="spellStart"/>
            <w:r w:rsidRPr="001D23A1">
              <w:rPr>
                <w:rFonts w:ascii="Lucida Console" w:eastAsia="Times New Roman" w:hAnsi="Lucida Console" w:cs="Times New Roman"/>
                <w:color w:val="000000"/>
                <w:kern w:val="0"/>
                <w:sz w:val="20"/>
                <w:szCs w:val="20"/>
                <w14:ligatures w14:val="none"/>
              </w:rPr>
              <w:t>pre_cardio_</w:t>
            </w:r>
            <w:proofErr w:type="gramStart"/>
            <w:r w:rsidRPr="001D23A1">
              <w:rPr>
                <w:rFonts w:ascii="Lucida Console" w:eastAsia="Times New Roman" w:hAnsi="Lucida Console" w:cs="Times New Roman"/>
                <w:color w:val="000000"/>
                <w:kern w:val="0"/>
                <w:sz w:val="20"/>
                <w:szCs w:val="20"/>
                <w14:ligatures w14:val="none"/>
              </w:rPr>
              <w:t>event:sex</w:t>
            </w:r>
            <w:proofErr w:type="spellEnd"/>
            <w:proofErr w:type="gramEnd"/>
          </w:p>
        </w:tc>
        <w:tc>
          <w:tcPr>
            <w:tcW w:w="96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528EDA88"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w:t>
            </w:r>
          </w:p>
        </w:tc>
        <w:tc>
          <w:tcPr>
            <w:tcW w:w="104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4D626261"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0.08</w:t>
            </w:r>
          </w:p>
        </w:tc>
        <w:tc>
          <w:tcPr>
            <w:tcW w:w="112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52650E4F"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0.078</w:t>
            </w:r>
          </w:p>
        </w:tc>
        <w:tc>
          <w:tcPr>
            <w:tcW w:w="102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09E2DC32"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0.0396</w:t>
            </w:r>
          </w:p>
        </w:tc>
      </w:tr>
      <w:tr w:rsidR="001D23A1" w:rsidRPr="001D23A1" w14:paraId="40842360" w14:textId="77777777" w:rsidTr="001D23A1">
        <w:trPr>
          <w:trHeight w:val="300"/>
        </w:trPr>
        <w:tc>
          <w:tcPr>
            <w:tcW w:w="4128" w:type="dxa"/>
            <w:tcBorders>
              <w:top w:val="single" w:sz="4" w:space="0" w:color="4EA72E"/>
              <w:left w:val="single" w:sz="4" w:space="0" w:color="4EA72E"/>
              <w:bottom w:val="single" w:sz="4" w:space="0" w:color="4EA72E"/>
              <w:right w:val="single" w:sz="4" w:space="0" w:color="4EA72E"/>
            </w:tcBorders>
            <w:shd w:val="clear" w:color="DAF2D0" w:fill="DAF2D0"/>
            <w:noWrap/>
            <w:vAlign w:val="center"/>
            <w:hideMark/>
          </w:tcPr>
          <w:p w14:paraId="55E9DBA0" w14:textId="77777777" w:rsidR="001D23A1" w:rsidRPr="001D23A1" w:rsidRDefault="001D23A1" w:rsidP="001D23A1">
            <w:pPr>
              <w:spacing w:after="0" w:line="240" w:lineRule="auto"/>
              <w:rPr>
                <w:rFonts w:ascii="Lucida Console" w:eastAsia="Times New Roman" w:hAnsi="Lucida Console" w:cs="Times New Roman"/>
                <w:color w:val="000000"/>
                <w:kern w:val="0"/>
                <w:sz w:val="20"/>
                <w:szCs w:val="20"/>
                <w14:ligatures w14:val="none"/>
              </w:rPr>
            </w:pPr>
            <w:proofErr w:type="spellStart"/>
            <w:r w:rsidRPr="001D23A1">
              <w:rPr>
                <w:rFonts w:ascii="Lucida Console" w:eastAsia="Times New Roman" w:hAnsi="Lucida Console" w:cs="Times New Roman"/>
                <w:color w:val="000000"/>
                <w:kern w:val="0"/>
                <w:sz w:val="20"/>
                <w:szCs w:val="20"/>
                <w14:ligatures w14:val="none"/>
              </w:rPr>
              <w:t>pre_cardio_</w:t>
            </w:r>
            <w:proofErr w:type="gramStart"/>
            <w:r w:rsidRPr="001D23A1">
              <w:rPr>
                <w:rFonts w:ascii="Lucida Console" w:eastAsia="Times New Roman" w:hAnsi="Lucida Console" w:cs="Times New Roman"/>
                <w:color w:val="000000"/>
                <w:kern w:val="0"/>
                <w:sz w:val="20"/>
                <w:szCs w:val="20"/>
                <w14:ligatures w14:val="none"/>
              </w:rPr>
              <w:t>event:agegroup</w:t>
            </w:r>
            <w:proofErr w:type="spellEnd"/>
            <w:proofErr w:type="gramEnd"/>
          </w:p>
        </w:tc>
        <w:tc>
          <w:tcPr>
            <w:tcW w:w="96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079B76E6"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4</w:t>
            </w:r>
          </w:p>
        </w:tc>
        <w:tc>
          <w:tcPr>
            <w:tcW w:w="104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722D0D00"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11</w:t>
            </w:r>
          </w:p>
        </w:tc>
        <w:tc>
          <w:tcPr>
            <w:tcW w:w="112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4558A2B9"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2.751</w:t>
            </w:r>
          </w:p>
        </w:tc>
        <w:tc>
          <w:tcPr>
            <w:tcW w:w="102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7467786F"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1.403</w:t>
            </w:r>
          </w:p>
        </w:tc>
      </w:tr>
      <w:tr w:rsidR="001D23A1" w:rsidRPr="001D23A1" w14:paraId="652E0583" w14:textId="77777777" w:rsidTr="001D23A1">
        <w:trPr>
          <w:trHeight w:val="300"/>
        </w:trPr>
        <w:tc>
          <w:tcPr>
            <w:tcW w:w="4128" w:type="dxa"/>
            <w:tcBorders>
              <w:top w:val="single" w:sz="4" w:space="0" w:color="4EA72E"/>
              <w:left w:val="single" w:sz="4" w:space="0" w:color="4EA72E"/>
              <w:bottom w:val="single" w:sz="4" w:space="0" w:color="4EA72E"/>
              <w:right w:val="single" w:sz="4" w:space="0" w:color="4EA72E"/>
            </w:tcBorders>
            <w:shd w:val="clear" w:color="auto" w:fill="auto"/>
            <w:noWrap/>
            <w:vAlign w:val="center"/>
            <w:hideMark/>
          </w:tcPr>
          <w:p w14:paraId="284DE6D4" w14:textId="77777777" w:rsidR="001D23A1" w:rsidRPr="001D23A1" w:rsidRDefault="001D23A1" w:rsidP="001D23A1">
            <w:pPr>
              <w:spacing w:after="0" w:line="240" w:lineRule="auto"/>
              <w:rPr>
                <w:rFonts w:ascii="Lucida Console" w:eastAsia="Times New Roman" w:hAnsi="Lucida Console" w:cs="Times New Roman"/>
                <w:color w:val="000000"/>
                <w:kern w:val="0"/>
                <w:sz w:val="20"/>
                <w:szCs w:val="20"/>
                <w14:ligatures w14:val="none"/>
              </w:rPr>
            </w:pPr>
            <w:proofErr w:type="spellStart"/>
            <w:proofErr w:type="gramStart"/>
            <w:r w:rsidRPr="001D23A1">
              <w:rPr>
                <w:rFonts w:ascii="Lucida Console" w:eastAsia="Times New Roman" w:hAnsi="Lucida Console" w:cs="Times New Roman"/>
                <w:color w:val="000000"/>
                <w:kern w:val="0"/>
                <w:sz w:val="20"/>
                <w:szCs w:val="20"/>
                <w14:ligatures w14:val="none"/>
              </w:rPr>
              <w:t>sex:agegroup</w:t>
            </w:r>
            <w:proofErr w:type="spellEnd"/>
            <w:proofErr w:type="gramEnd"/>
          </w:p>
        </w:tc>
        <w:tc>
          <w:tcPr>
            <w:tcW w:w="96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4F9D1B65"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5</w:t>
            </w:r>
          </w:p>
        </w:tc>
        <w:tc>
          <w:tcPr>
            <w:tcW w:w="104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5930DD5D"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87.91</w:t>
            </w:r>
          </w:p>
        </w:tc>
        <w:tc>
          <w:tcPr>
            <w:tcW w:w="112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42A9134C"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17.582</w:t>
            </w:r>
          </w:p>
        </w:tc>
        <w:tc>
          <w:tcPr>
            <w:tcW w:w="102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6B5634A1"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8.968</w:t>
            </w:r>
          </w:p>
        </w:tc>
      </w:tr>
      <w:tr w:rsidR="001D23A1" w:rsidRPr="001D23A1" w14:paraId="36105ECE" w14:textId="77777777" w:rsidTr="001D23A1">
        <w:trPr>
          <w:trHeight w:val="300"/>
        </w:trPr>
        <w:tc>
          <w:tcPr>
            <w:tcW w:w="4128" w:type="dxa"/>
            <w:tcBorders>
              <w:top w:val="single" w:sz="4" w:space="0" w:color="4EA72E"/>
              <w:left w:val="single" w:sz="4" w:space="0" w:color="4EA72E"/>
              <w:bottom w:val="single" w:sz="4" w:space="0" w:color="4EA72E"/>
              <w:right w:val="single" w:sz="4" w:space="0" w:color="4EA72E"/>
            </w:tcBorders>
            <w:shd w:val="clear" w:color="DAF2D0" w:fill="DAF2D0"/>
            <w:noWrap/>
            <w:vAlign w:val="center"/>
            <w:hideMark/>
          </w:tcPr>
          <w:p w14:paraId="31966AB3" w14:textId="77777777" w:rsidR="001D23A1" w:rsidRPr="001D23A1" w:rsidRDefault="001D23A1" w:rsidP="001D23A1">
            <w:pPr>
              <w:spacing w:after="0" w:line="240" w:lineRule="auto"/>
              <w:rPr>
                <w:rFonts w:ascii="Lucida Console" w:eastAsia="Times New Roman" w:hAnsi="Lucida Console" w:cs="Times New Roman"/>
                <w:color w:val="000000"/>
                <w:kern w:val="0"/>
                <w:sz w:val="20"/>
                <w:szCs w:val="20"/>
                <w14:ligatures w14:val="none"/>
              </w:rPr>
            </w:pPr>
            <w:proofErr w:type="spellStart"/>
            <w:proofErr w:type="gramStart"/>
            <w:r w:rsidRPr="001D23A1">
              <w:rPr>
                <w:rFonts w:ascii="Lucida Console" w:eastAsia="Times New Roman" w:hAnsi="Lucida Console" w:cs="Times New Roman"/>
                <w:color w:val="000000"/>
                <w:kern w:val="0"/>
                <w:sz w:val="20"/>
                <w:szCs w:val="20"/>
                <w14:ligatures w14:val="none"/>
              </w:rPr>
              <w:t>educ:pre</w:t>
            </w:r>
            <w:proofErr w:type="gramEnd"/>
            <w:r w:rsidRPr="001D23A1">
              <w:rPr>
                <w:rFonts w:ascii="Lucida Console" w:eastAsia="Times New Roman" w:hAnsi="Lucida Console" w:cs="Times New Roman"/>
                <w:color w:val="000000"/>
                <w:kern w:val="0"/>
                <w:sz w:val="20"/>
                <w:szCs w:val="20"/>
                <w14:ligatures w14:val="none"/>
              </w:rPr>
              <w:t>_cardio_event:sex</w:t>
            </w:r>
            <w:proofErr w:type="spellEnd"/>
          </w:p>
        </w:tc>
        <w:tc>
          <w:tcPr>
            <w:tcW w:w="96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72883562"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w:t>
            </w:r>
          </w:p>
        </w:tc>
        <w:tc>
          <w:tcPr>
            <w:tcW w:w="104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6E74E111"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4.52</w:t>
            </w:r>
          </w:p>
        </w:tc>
        <w:tc>
          <w:tcPr>
            <w:tcW w:w="112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14EB3BBE"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1.508</w:t>
            </w:r>
          </w:p>
        </w:tc>
        <w:tc>
          <w:tcPr>
            <w:tcW w:w="102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1F5FB786"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0.7692</w:t>
            </w:r>
          </w:p>
        </w:tc>
      </w:tr>
      <w:tr w:rsidR="001D23A1" w:rsidRPr="001D23A1" w14:paraId="56AB1025" w14:textId="77777777" w:rsidTr="001D23A1">
        <w:trPr>
          <w:trHeight w:val="300"/>
        </w:trPr>
        <w:tc>
          <w:tcPr>
            <w:tcW w:w="4128" w:type="dxa"/>
            <w:tcBorders>
              <w:top w:val="single" w:sz="4" w:space="0" w:color="4EA72E"/>
              <w:left w:val="single" w:sz="4" w:space="0" w:color="4EA72E"/>
              <w:bottom w:val="single" w:sz="4" w:space="0" w:color="4EA72E"/>
              <w:right w:val="single" w:sz="4" w:space="0" w:color="4EA72E"/>
            </w:tcBorders>
            <w:shd w:val="clear" w:color="auto" w:fill="auto"/>
            <w:noWrap/>
            <w:vAlign w:val="center"/>
            <w:hideMark/>
          </w:tcPr>
          <w:p w14:paraId="2D11D77C" w14:textId="77777777" w:rsidR="001D23A1" w:rsidRPr="001D23A1" w:rsidRDefault="001D23A1" w:rsidP="001D23A1">
            <w:pPr>
              <w:spacing w:after="0" w:line="240" w:lineRule="auto"/>
              <w:rPr>
                <w:rFonts w:ascii="Lucida Console" w:eastAsia="Times New Roman" w:hAnsi="Lucida Console" w:cs="Times New Roman"/>
                <w:color w:val="000000"/>
                <w:kern w:val="0"/>
                <w:sz w:val="20"/>
                <w:szCs w:val="20"/>
                <w14:ligatures w14:val="none"/>
              </w:rPr>
            </w:pPr>
            <w:proofErr w:type="spellStart"/>
            <w:proofErr w:type="gramStart"/>
            <w:r w:rsidRPr="001D23A1">
              <w:rPr>
                <w:rFonts w:ascii="Lucida Console" w:eastAsia="Times New Roman" w:hAnsi="Lucida Console" w:cs="Times New Roman"/>
                <w:color w:val="000000"/>
                <w:kern w:val="0"/>
                <w:sz w:val="20"/>
                <w:szCs w:val="20"/>
                <w14:ligatures w14:val="none"/>
              </w:rPr>
              <w:t>educ:pre</w:t>
            </w:r>
            <w:proofErr w:type="gramEnd"/>
            <w:r w:rsidRPr="001D23A1">
              <w:rPr>
                <w:rFonts w:ascii="Lucida Console" w:eastAsia="Times New Roman" w:hAnsi="Lucida Console" w:cs="Times New Roman"/>
                <w:color w:val="000000"/>
                <w:kern w:val="0"/>
                <w:sz w:val="20"/>
                <w:szCs w:val="20"/>
                <w14:ligatures w14:val="none"/>
              </w:rPr>
              <w:t>_cardio_event:agegroup</w:t>
            </w:r>
            <w:proofErr w:type="spellEnd"/>
          </w:p>
        </w:tc>
        <w:tc>
          <w:tcPr>
            <w:tcW w:w="96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208470F0"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10</w:t>
            </w:r>
          </w:p>
        </w:tc>
        <w:tc>
          <w:tcPr>
            <w:tcW w:w="104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13ED6635"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12.87</w:t>
            </w:r>
          </w:p>
        </w:tc>
        <w:tc>
          <w:tcPr>
            <w:tcW w:w="112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1576A984"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1.287</w:t>
            </w:r>
          </w:p>
        </w:tc>
        <w:tc>
          <w:tcPr>
            <w:tcW w:w="102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0451F184"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0.6566</w:t>
            </w:r>
          </w:p>
        </w:tc>
      </w:tr>
      <w:tr w:rsidR="001D23A1" w:rsidRPr="001D23A1" w14:paraId="1625F4F1" w14:textId="77777777" w:rsidTr="001D23A1">
        <w:trPr>
          <w:trHeight w:val="300"/>
        </w:trPr>
        <w:tc>
          <w:tcPr>
            <w:tcW w:w="4128" w:type="dxa"/>
            <w:tcBorders>
              <w:top w:val="single" w:sz="4" w:space="0" w:color="4EA72E"/>
              <w:left w:val="single" w:sz="4" w:space="0" w:color="4EA72E"/>
              <w:bottom w:val="single" w:sz="4" w:space="0" w:color="4EA72E"/>
              <w:right w:val="single" w:sz="4" w:space="0" w:color="4EA72E"/>
            </w:tcBorders>
            <w:shd w:val="clear" w:color="DAF2D0" w:fill="DAF2D0"/>
            <w:noWrap/>
            <w:vAlign w:val="center"/>
            <w:hideMark/>
          </w:tcPr>
          <w:p w14:paraId="7B97484F" w14:textId="77777777" w:rsidR="001D23A1" w:rsidRPr="001D23A1" w:rsidRDefault="001D23A1" w:rsidP="001D23A1">
            <w:pPr>
              <w:spacing w:after="0" w:line="240" w:lineRule="auto"/>
              <w:rPr>
                <w:rFonts w:ascii="Lucida Console" w:eastAsia="Times New Roman" w:hAnsi="Lucida Console" w:cs="Times New Roman"/>
                <w:color w:val="000000"/>
                <w:kern w:val="0"/>
                <w:sz w:val="20"/>
                <w:szCs w:val="20"/>
                <w14:ligatures w14:val="none"/>
              </w:rPr>
            </w:pPr>
            <w:proofErr w:type="spellStart"/>
            <w:r w:rsidRPr="001D23A1">
              <w:rPr>
                <w:rFonts w:ascii="Lucida Console" w:eastAsia="Times New Roman" w:hAnsi="Lucida Console" w:cs="Times New Roman"/>
                <w:color w:val="000000"/>
                <w:kern w:val="0"/>
                <w:sz w:val="20"/>
                <w:szCs w:val="20"/>
                <w14:ligatures w14:val="none"/>
              </w:rPr>
              <w:t>pre_cardio_</w:t>
            </w:r>
            <w:proofErr w:type="gramStart"/>
            <w:r w:rsidRPr="001D23A1">
              <w:rPr>
                <w:rFonts w:ascii="Lucida Console" w:eastAsia="Times New Roman" w:hAnsi="Lucida Console" w:cs="Times New Roman"/>
                <w:color w:val="000000"/>
                <w:kern w:val="0"/>
                <w:sz w:val="20"/>
                <w:szCs w:val="20"/>
                <w14:ligatures w14:val="none"/>
              </w:rPr>
              <w:t>event:sex</w:t>
            </w:r>
            <w:proofErr w:type="gramEnd"/>
            <w:r w:rsidRPr="001D23A1">
              <w:rPr>
                <w:rFonts w:ascii="Lucida Console" w:eastAsia="Times New Roman" w:hAnsi="Lucida Console" w:cs="Times New Roman"/>
                <w:color w:val="000000"/>
                <w:kern w:val="0"/>
                <w:sz w:val="20"/>
                <w:szCs w:val="20"/>
                <w14:ligatures w14:val="none"/>
              </w:rPr>
              <w:t>:agegroup</w:t>
            </w:r>
            <w:proofErr w:type="spellEnd"/>
          </w:p>
        </w:tc>
        <w:tc>
          <w:tcPr>
            <w:tcW w:w="96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75BDFBFA"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w:t>
            </w:r>
          </w:p>
        </w:tc>
        <w:tc>
          <w:tcPr>
            <w:tcW w:w="104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14789AA3"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6.08</w:t>
            </w:r>
          </w:p>
        </w:tc>
        <w:tc>
          <w:tcPr>
            <w:tcW w:w="112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71D11995"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2.028</w:t>
            </w:r>
          </w:p>
        </w:tc>
        <w:tc>
          <w:tcPr>
            <w:tcW w:w="102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7DCF5612"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1.0343</w:t>
            </w:r>
          </w:p>
        </w:tc>
      </w:tr>
      <w:tr w:rsidR="001D23A1" w:rsidRPr="001D23A1" w14:paraId="58C8365B" w14:textId="77777777" w:rsidTr="001D23A1">
        <w:trPr>
          <w:trHeight w:val="300"/>
        </w:trPr>
        <w:tc>
          <w:tcPr>
            <w:tcW w:w="4128" w:type="dxa"/>
            <w:tcBorders>
              <w:top w:val="single" w:sz="4" w:space="0" w:color="4EA72E"/>
              <w:left w:val="single" w:sz="4" w:space="0" w:color="4EA72E"/>
              <w:bottom w:val="single" w:sz="4" w:space="0" w:color="4EA72E"/>
              <w:right w:val="single" w:sz="4" w:space="0" w:color="4EA72E"/>
            </w:tcBorders>
            <w:shd w:val="clear" w:color="auto" w:fill="auto"/>
            <w:noWrap/>
            <w:vAlign w:val="center"/>
            <w:hideMark/>
          </w:tcPr>
          <w:p w14:paraId="49327387" w14:textId="77777777" w:rsidR="001D23A1" w:rsidRPr="001D23A1" w:rsidRDefault="001D23A1" w:rsidP="001D23A1">
            <w:pPr>
              <w:spacing w:after="0" w:line="240" w:lineRule="auto"/>
              <w:rPr>
                <w:rFonts w:ascii="Lucida Console" w:eastAsia="Times New Roman" w:hAnsi="Lucida Console" w:cs="Times New Roman"/>
                <w:color w:val="000000"/>
                <w:kern w:val="0"/>
                <w:sz w:val="20"/>
                <w:szCs w:val="20"/>
                <w14:ligatures w14:val="none"/>
              </w:rPr>
            </w:pPr>
            <w:proofErr w:type="spellStart"/>
            <w:proofErr w:type="gramStart"/>
            <w:r w:rsidRPr="001D23A1">
              <w:rPr>
                <w:rFonts w:ascii="Lucida Console" w:eastAsia="Times New Roman" w:hAnsi="Lucida Console" w:cs="Times New Roman"/>
                <w:color w:val="000000"/>
                <w:kern w:val="0"/>
                <w:sz w:val="20"/>
                <w:szCs w:val="20"/>
                <w14:ligatures w14:val="none"/>
              </w:rPr>
              <w:t>educ:sex</w:t>
            </w:r>
            <w:proofErr w:type="gramEnd"/>
            <w:r w:rsidRPr="001D23A1">
              <w:rPr>
                <w:rFonts w:ascii="Lucida Console" w:eastAsia="Times New Roman" w:hAnsi="Lucida Console" w:cs="Times New Roman"/>
                <w:color w:val="000000"/>
                <w:kern w:val="0"/>
                <w:sz w:val="20"/>
                <w:szCs w:val="20"/>
                <w14:ligatures w14:val="none"/>
              </w:rPr>
              <w:t>:agegroup</w:t>
            </w:r>
            <w:proofErr w:type="spellEnd"/>
          </w:p>
        </w:tc>
        <w:tc>
          <w:tcPr>
            <w:tcW w:w="96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2F86E1CD"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12</w:t>
            </w:r>
          </w:p>
        </w:tc>
        <w:tc>
          <w:tcPr>
            <w:tcW w:w="104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6491548E"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33.98</w:t>
            </w:r>
          </w:p>
        </w:tc>
        <w:tc>
          <w:tcPr>
            <w:tcW w:w="112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3665B8AF"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2.832</w:t>
            </w:r>
          </w:p>
        </w:tc>
        <w:tc>
          <w:tcPr>
            <w:tcW w:w="1020" w:type="dxa"/>
            <w:tcBorders>
              <w:top w:val="single" w:sz="4" w:space="0" w:color="4EA72E"/>
              <w:left w:val="single" w:sz="4" w:space="0" w:color="4EA72E"/>
              <w:bottom w:val="single" w:sz="4" w:space="0" w:color="4EA72E"/>
              <w:right w:val="single" w:sz="4" w:space="0" w:color="4EA72E"/>
            </w:tcBorders>
            <w:shd w:val="clear" w:color="auto" w:fill="auto"/>
            <w:noWrap/>
            <w:vAlign w:val="bottom"/>
            <w:hideMark/>
          </w:tcPr>
          <w:p w14:paraId="776AD708"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1.4445</w:t>
            </w:r>
          </w:p>
        </w:tc>
      </w:tr>
      <w:tr w:rsidR="001D23A1" w:rsidRPr="001D23A1" w14:paraId="237FFDE8" w14:textId="77777777" w:rsidTr="001D23A1">
        <w:trPr>
          <w:trHeight w:val="300"/>
        </w:trPr>
        <w:tc>
          <w:tcPr>
            <w:tcW w:w="4128" w:type="dxa"/>
            <w:tcBorders>
              <w:top w:val="single" w:sz="4" w:space="0" w:color="4EA72E"/>
              <w:left w:val="single" w:sz="4" w:space="0" w:color="4EA72E"/>
              <w:bottom w:val="single" w:sz="4" w:space="0" w:color="4EA72E"/>
              <w:right w:val="single" w:sz="4" w:space="0" w:color="4EA72E"/>
            </w:tcBorders>
            <w:shd w:val="clear" w:color="000000" w:fill="FFFFFF"/>
            <w:noWrap/>
            <w:vAlign w:val="center"/>
            <w:hideMark/>
          </w:tcPr>
          <w:p w14:paraId="13DA22FE" w14:textId="77777777" w:rsidR="001D23A1" w:rsidRPr="001D23A1" w:rsidRDefault="001D23A1" w:rsidP="001D23A1">
            <w:pPr>
              <w:spacing w:after="0" w:line="240" w:lineRule="auto"/>
              <w:rPr>
                <w:rFonts w:ascii="Lucida Console" w:eastAsia="Times New Roman" w:hAnsi="Lucida Console" w:cs="Times New Roman"/>
                <w:color w:val="000000"/>
                <w:kern w:val="0"/>
                <w:sz w:val="20"/>
                <w:szCs w:val="20"/>
                <w14:ligatures w14:val="none"/>
              </w:rPr>
            </w:pPr>
            <w:proofErr w:type="spellStart"/>
            <w:proofErr w:type="gramStart"/>
            <w:r w:rsidRPr="001D23A1">
              <w:rPr>
                <w:rFonts w:ascii="Lucida Console" w:eastAsia="Times New Roman" w:hAnsi="Lucida Console" w:cs="Times New Roman"/>
                <w:color w:val="000000"/>
                <w:kern w:val="0"/>
                <w:sz w:val="20"/>
                <w:szCs w:val="20"/>
                <w14:ligatures w14:val="none"/>
              </w:rPr>
              <w:t>educ:pre</w:t>
            </w:r>
            <w:proofErr w:type="gramEnd"/>
            <w:r w:rsidRPr="001D23A1">
              <w:rPr>
                <w:rFonts w:ascii="Lucida Console" w:eastAsia="Times New Roman" w:hAnsi="Lucida Console" w:cs="Times New Roman"/>
                <w:color w:val="000000"/>
                <w:kern w:val="0"/>
                <w:sz w:val="20"/>
                <w:szCs w:val="20"/>
                <w14:ligatures w14:val="none"/>
              </w:rPr>
              <w:t>_cardio_event:sex:agegroup</w:t>
            </w:r>
            <w:proofErr w:type="spellEnd"/>
          </w:p>
        </w:tc>
        <w:tc>
          <w:tcPr>
            <w:tcW w:w="96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327D2D43"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6</w:t>
            </w:r>
          </w:p>
        </w:tc>
        <w:tc>
          <w:tcPr>
            <w:tcW w:w="104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073E25A8"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31.31</w:t>
            </w:r>
          </w:p>
        </w:tc>
        <w:tc>
          <w:tcPr>
            <w:tcW w:w="112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763747FD"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5.219</w:t>
            </w:r>
          </w:p>
        </w:tc>
        <w:tc>
          <w:tcPr>
            <w:tcW w:w="1020" w:type="dxa"/>
            <w:tcBorders>
              <w:top w:val="single" w:sz="4" w:space="0" w:color="4EA72E"/>
              <w:left w:val="single" w:sz="4" w:space="0" w:color="4EA72E"/>
              <w:bottom w:val="single" w:sz="4" w:space="0" w:color="4EA72E"/>
              <w:right w:val="single" w:sz="4" w:space="0" w:color="4EA72E"/>
            </w:tcBorders>
            <w:shd w:val="clear" w:color="DAF2D0" w:fill="DAF2D0"/>
            <w:noWrap/>
            <w:vAlign w:val="bottom"/>
            <w:hideMark/>
          </w:tcPr>
          <w:p w14:paraId="41D1AA53" w14:textId="77777777" w:rsidR="001D23A1" w:rsidRPr="001D23A1" w:rsidRDefault="001D23A1" w:rsidP="001D23A1">
            <w:pPr>
              <w:spacing w:after="0" w:line="240" w:lineRule="auto"/>
              <w:jc w:val="right"/>
              <w:rPr>
                <w:rFonts w:ascii="Aptos Narrow" w:eastAsia="Times New Roman" w:hAnsi="Aptos Narrow" w:cs="Times New Roman"/>
                <w:color w:val="000000"/>
                <w:kern w:val="0"/>
                <w:sz w:val="22"/>
                <w:szCs w:val="22"/>
                <w14:ligatures w14:val="none"/>
              </w:rPr>
            </w:pPr>
            <w:r w:rsidRPr="001D23A1">
              <w:rPr>
                <w:rFonts w:ascii="Aptos Narrow" w:eastAsia="Times New Roman" w:hAnsi="Aptos Narrow" w:cs="Times New Roman"/>
                <w:color w:val="000000"/>
                <w:kern w:val="0"/>
                <w:sz w:val="22"/>
                <w:szCs w:val="22"/>
                <w14:ligatures w14:val="none"/>
              </w:rPr>
              <w:t>2.6618</w:t>
            </w:r>
          </w:p>
        </w:tc>
      </w:tr>
    </w:tbl>
    <w:p w14:paraId="5C4DBAEC" w14:textId="77777777" w:rsidR="00831EB7" w:rsidRDefault="00831EB7">
      <w:pPr>
        <w:rPr>
          <w:b/>
          <w:bCs/>
        </w:rPr>
      </w:pPr>
      <w:r>
        <w:rPr>
          <w:b/>
          <w:bCs/>
        </w:rPr>
        <w:br w:type="page"/>
      </w:r>
    </w:p>
    <w:p w14:paraId="5C204752" w14:textId="14C81EAE" w:rsidR="00F957BB" w:rsidRDefault="00F957BB" w:rsidP="00F957BB">
      <w:pPr>
        <w:rPr>
          <w:b/>
          <w:bCs/>
        </w:rPr>
      </w:pPr>
      <w:r>
        <w:rPr>
          <w:b/>
          <w:bCs/>
        </w:rPr>
        <w:lastRenderedPageBreak/>
        <w:t>Methods</w:t>
      </w:r>
    </w:p>
    <w:p w14:paraId="51D5421C" w14:textId="73C6CDF4" w:rsidR="00BB58B7" w:rsidRDefault="00F957BB" w:rsidP="006C5899">
      <w:pPr>
        <w:rPr>
          <w:rFonts w:ascii="Segoe UI" w:hAnsi="Segoe UI" w:cs="Segoe UI"/>
          <w:color w:val="0D0D0D"/>
          <w:shd w:val="clear" w:color="auto" w:fill="FFFFFF"/>
        </w:rPr>
      </w:pPr>
      <w:r>
        <w:rPr>
          <w:b/>
          <w:bCs/>
        </w:rPr>
        <w:tab/>
      </w:r>
      <w:r w:rsidR="006C5899">
        <w:rPr>
          <w:rFonts w:ascii="Segoe UI" w:hAnsi="Segoe UI" w:cs="Segoe UI"/>
          <w:color w:val="0D0D0D"/>
          <w:shd w:val="clear" w:color="auto" w:fill="FFFFFF"/>
        </w:rPr>
        <w:t xml:space="preserve">In our statistical analysis, we used Analysis of Variance (ANOVA), nested F-tests, Tukey's Honestly Significant Difference (HSD) test, and General Linear Hypotheses Testing (GLHT) to evaluate the significance of the effects of independent variables on the dependent variables across the </w:t>
      </w:r>
      <w:r w:rsidR="00955426">
        <w:rPr>
          <w:rFonts w:ascii="Segoe UI" w:hAnsi="Segoe UI" w:cs="Segoe UI"/>
          <w:color w:val="0D0D0D"/>
          <w:shd w:val="clear" w:color="auto" w:fill="FFFFFF"/>
        </w:rPr>
        <w:t>different</w:t>
      </w:r>
      <w:r w:rsidR="006C5899">
        <w:rPr>
          <w:rFonts w:ascii="Segoe UI" w:hAnsi="Segoe UI" w:cs="Segoe UI"/>
          <w:color w:val="0D0D0D"/>
          <w:shd w:val="clear" w:color="auto" w:fill="FFFFFF"/>
        </w:rPr>
        <w:t xml:space="preserve"> hypothesized models. These methods were selected for assessing the impact and interaction between factors within </w:t>
      </w:r>
      <w:r w:rsidR="00695730">
        <w:rPr>
          <w:rFonts w:ascii="Segoe UI" w:hAnsi="Segoe UI" w:cs="Segoe UI"/>
          <w:color w:val="0D0D0D"/>
          <w:shd w:val="clear" w:color="auto" w:fill="FFFFFF"/>
        </w:rPr>
        <w:t>the dataset.</w:t>
      </w:r>
      <w:r w:rsidR="001A70EA">
        <w:rPr>
          <w:rFonts w:ascii="Segoe UI" w:hAnsi="Segoe UI" w:cs="Segoe UI"/>
          <w:color w:val="0D0D0D"/>
          <w:shd w:val="clear" w:color="auto" w:fill="FFFFFF"/>
        </w:rPr>
        <w:t xml:space="preserve"> We chose the **(4-way mixed ANOVA) since we have a numerical dependent variable and 4 categorical independent variables. We are checking for significant interactions between the variables. **(don’t want too significant of an interaction.) A limitation of the 4-way ANOVA is that it can create too many interactions between the variables and lead to false positives. Another potential issue with the study is that it is voluntary response and could lead to some significant errors. Also</w:t>
      </w:r>
      <w:r w:rsidR="00152CFD">
        <w:rPr>
          <w:rFonts w:ascii="Segoe UI" w:hAnsi="Segoe UI" w:cs="Segoe UI"/>
          <w:color w:val="0D0D0D"/>
          <w:shd w:val="clear" w:color="auto" w:fill="FFFFFF"/>
        </w:rPr>
        <w:t>,</w:t>
      </w:r>
      <w:r w:rsidR="001A70EA">
        <w:rPr>
          <w:rFonts w:ascii="Segoe UI" w:hAnsi="Segoe UI" w:cs="Segoe UI"/>
          <w:color w:val="0D0D0D"/>
          <w:shd w:val="clear" w:color="auto" w:fill="FFFFFF"/>
        </w:rPr>
        <w:t xml:space="preserve"> it is a generational issue, where the participants could have opted out, moved, </w:t>
      </w:r>
      <w:r w:rsidR="007653FF">
        <w:rPr>
          <w:rFonts w:ascii="Segoe UI" w:hAnsi="Segoe UI" w:cs="Segoe UI"/>
          <w:color w:val="0D0D0D"/>
          <w:shd w:val="clear" w:color="auto" w:fill="FFFFFF"/>
        </w:rPr>
        <w:t>passed away a</w:t>
      </w:r>
      <w:r w:rsidR="00152CFD">
        <w:rPr>
          <w:rFonts w:ascii="Segoe UI" w:hAnsi="Segoe UI" w:cs="Segoe UI"/>
          <w:color w:val="0D0D0D"/>
          <w:shd w:val="clear" w:color="auto" w:fill="FFFFFF"/>
        </w:rPr>
        <w:t>mong other scenarios</w:t>
      </w:r>
      <w:r w:rsidR="007653FF">
        <w:rPr>
          <w:rFonts w:ascii="Segoe UI" w:hAnsi="Segoe UI" w:cs="Segoe UI"/>
          <w:color w:val="0D0D0D"/>
          <w:shd w:val="clear" w:color="auto" w:fill="FFFFFF"/>
        </w:rPr>
        <w:t>.</w:t>
      </w:r>
    </w:p>
    <w:p w14:paraId="77C0C19B" w14:textId="77777777" w:rsidR="00BB58B7" w:rsidRDefault="00BB58B7" w:rsidP="00BB58B7">
      <w:pPr>
        <w:rPr>
          <w:ins w:id="128" w:author="Helen Sharif" w:date="2024-04-18T07:57:00Z" w16du:dateUtc="2024-04-18T12:57:00Z"/>
          <w:b/>
          <w:bCs/>
        </w:rPr>
      </w:pPr>
      <w:r w:rsidRPr="00BB58B7">
        <w:rPr>
          <w:b/>
          <w:bCs/>
        </w:rPr>
        <w:t>Conclusion</w:t>
      </w:r>
    </w:p>
    <w:p w14:paraId="28339C26" w14:textId="638BDB9C" w:rsidR="000F4522" w:rsidRDefault="000F4522" w:rsidP="00BB58B7">
      <w:pPr>
        <w:rPr>
          <w:ins w:id="129" w:author="Helen Sharif" w:date="2024-04-18T08:00:00Z" w16du:dateUtc="2024-04-18T13:00:00Z"/>
          <w:b/>
          <w:bCs/>
        </w:rPr>
      </w:pPr>
      <w:ins w:id="130" w:author="Helen Sharif" w:date="2024-04-18T07:57:00Z" w16du:dateUtc="2024-04-18T12:57:00Z">
        <w:r>
          <w:rPr>
            <w:b/>
            <w:bCs/>
          </w:rPr>
          <w:t xml:space="preserve">When reviewing the analysis of the F values for the 4-way mixed </w:t>
        </w:r>
        <w:proofErr w:type="spellStart"/>
        <w:r>
          <w:rPr>
            <w:b/>
            <w:bCs/>
          </w:rPr>
          <w:t>Anova</w:t>
        </w:r>
        <w:proofErr w:type="spellEnd"/>
        <w:r>
          <w:rPr>
            <w:b/>
            <w:bCs/>
          </w:rPr>
          <w:t xml:space="preserve"> there were signific</w:t>
        </w:r>
      </w:ins>
      <w:ins w:id="131" w:author="Helen Sharif" w:date="2024-04-18T07:58:00Z" w16du:dateUtc="2024-04-18T12:58:00Z">
        <w:r>
          <w:rPr>
            <w:b/>
            <w:bCs/>
          </w:rPr>
          <w:t xml:space="preserve">ant interactions between education and age group as well as </w:t>
        </w:r>
        <w:r w:rsidR="00FA1BC4">
          <w:rPr>
            <w:b/>
            <w:bCs/>
          </w:rPr>
          <w:t xml:space="preserve">sex and age group.  To see where the interaction may be developing </w:t>
        </w:r>
        <w:proofErr w:type="gramStart"/>
        <w:r w:rsidR="00FA1BC4">
          <w:rPr>
            <w:b/>
            <w:bCs/>
          </w:rPr>
          <w:t>from</w:t>
        </w:r>
        <w:proofErr w:type="gramEnd"/>
        <w:r w:rsidR="00FA1BC4">
          <w:rPr>
            <w:b/>
            <w:bCs/>
          </w:rPr>
          <w:t xml:space="preserve"> we performed 2 more </w:t>
        </w:r>
        <w:proofErr w:type="spellStart"/>
        <w:r w:rsidR="00FA1BC4">
          <w:rPr>
            <w:b/>
            <w:bCs/>
          </w:rPr>
          <w:t>anova’s</w:t>
        </w:r>
        <w:proofErr w:type="spellEnd"/>
        <w:r w:rsidR="00FA1BC4">
          <w:rPr>
            <w:b/>
            <w:bCs/>
          </w:rPr>
          <w:t xml:space="preserve"> with </w:t>
        </w:r>
      </w:ins>
      <w:ins w:id="132" w:author="Helen Sharif" w:date="2024-04-18T07:59:00Z" w16du:dateUtc="2024-04-18T12:59:00Z">
        <w:r w:rsidR="00FA1BC4">
          <w:rPr>
            <w:b/>
            <w:bCs/>
          </w:rPr>
          <w:t xml:space="preserve">where we isolated men and women within the test (3-way </w:t>
        </w:r>
        <w:proofErr w:type="spellStart"/>
        <w:r w:rsidR="00FA1BC4">
          <w:rPr>
            <w:b/>
            <w:bCs/>
          </w:rPr>
          <w:t>Anova</w:t>
        </w:r>
        <w:proofErr w:type="spellEnd"/>
        <w:r w:rsidR="00FA1BC4">
          <w:rPr>
            <w:b/>
            <w:bCs/>
          </w:rPr>
          <w:t>).  When isolating for sex there was then no significant interaction between educati</w:t>
        </w:r>
      </w:ins>
      <w:ins w:id="133" w:author="Helen Sharif" w:date="2024-04-18T08:00:00Z" w16du:dateUtc="2024-04-18T13:00:00Z">
        <w:r w:rsidR="00FA1BC4">
          <w:rPr>
            <w:b/>
            <w:bCs/>
          </w:rPr>
          <w:t xml:space="preserve">on and </w:t>
        </w:r>
      </w:ins>
      <w:ins w:id="134" w:author="Helen Sharif" w:date="2024-04-18T08:02:00Z" w16du:dateUtc="2024-04-18T13:02:00Z">
        <w:r w:rsidR="00FA1BC4">
          <w:rPr>
            <w:b/>
            <w:bCs/>
          </w:rPr>
          <w:t>age group</w:t>
        </w:r>
      </w:ins>
      <w:ins w:id="135" w:author="Helen Sharif" w:date="2024-04-18T08:00:00Z" w16du:dateUtc="2024-04-18T13:00:00Z">
        <w:r w:rsidR="00FA1BC4">
          <w:rPr>
            <w:b/>
            <w:bCs/>
          </w:rPr>
          <w:t xml:space="preserve">.  This means that sex is the interacting piece between the different independent variables.  </w:t>
        </w:r>
      </w:ins>
    </w:p>
    <w:p w14:paraId="5495FDEE" w14:textId="68E6D577" w:rsidR="00FA1BC4" w:rsidRDefault="00FA1BC4" w:rsidP="00BB58B7">
      <w:pPr>
        <w:rPr>
          <w:ins w:id="136" w:author="Helen Sharif" w:date="2024-04-18T08:12:00Z" w16du:dateUtc="2024-04-18T13:12:00Z"/>
          <w:b/>
          <w:bCs/>
        </w:rPr>
      </w:pPr>
      <w:ins w:id="137" w:author="Helen Sharif" w:date="2024-04-18T08:00:00Z" w16du:dateUtc="2024-04-18T13:00:00Z">
        <w:r>
          <w:rPr>
            <w:b/>
            <w:bCs/>
          </w:rPr>
          <w:t xml:space="preserve">When reviewing the 4-way results </w:t>
        </w:r>
      </w:ins>
      <w:ins w:id="138" w:author="Helen Sharif" w:date="2024-04-18T08:01:00Z" w16du:dateUtc="2024-04-18T13:01:00Z">
        <w:r>
          <w:rPr>
            <w:b/>
            <w:bCs/>
          </w:rPr>
          <w:t xml:space="preserve">and looking at each independent variable in isolation it is noted that each variable has a significant affect on BMI.  </w:t>
        </w:r>
      </w:ins>
    </w:p>
    <w:p w14:paraId="28B7FBC4" w14:textId="77777777" w:rsidR="00A128EB" w:rsidRDefault="00A128EB" w:rsidP="00BB58B7">
      <w:pPr>
        <w:rPr>
          <w:ins w:id="139" w:author="Helen Sharif" w:date="2024-04-18T08:12:00Z" w16du:dateUtc="2024-04-18T13:12:00Z"/>
          <w:b/>
          <w:bCs/>
        </w:rPr>
      </w:pPr>
    </w:p>
    <w:p w14:paraId="1D2F9921" w14:textId="237D2889" w:rsidR="00A128EB" w:rsidRPr="00BB58B7" w:rsidRDefault="00A128EB" w:rsidP="00BB58B7">
      <w:pPr>
        <w:rPr>
          <w:b/>
          <w:bCs/>
        </w:rPr>
      </w:pPr>
      <w:ins w:id="140" w:author="Helen Sharif" w:date="2024-04-18T08:12:00Z" w16du:dateUtc="2024-04-18T13:12:00Z">
        <w:r>
          <w:rPr>
            <w:b/>
            <w:bCs/>
          </w:rPr>
          <w:t>Based on the p values for each independent variable we wo</w:t>
        </w:r>
      </w:ins>
      <w:ins w:id="141" w:author="Helen Sharif" w:date="2024-04-18T08:13:00Z" w16du:dateUtc="2024-04-18T13:13:00Z">
        <w:r>
          <w:rPr>
            <w:b/>
            <w:bCs/>
          </w:rPr>
          <w:t xml:space="preserve">uld reject the null hypothesis and can conclude that education, sex, age group, and pre-existing cardio conditions each play a significant affect.  Sex also has an interacting affect on each of these.  </w:t>
        </w:r>
      </w:ins>
      <w:ins w:id="142" w:author="Helen Sharif" w:date="2024-04-18T08:14:00Z" w16du:dateUtc="2024-04-18T13:14:00Z">
        <w:r>
          <w:rPr>
            <w:b/>
            <w:bCs/>
          </w:rPr>
          <w:t xml:space="preserve">When sex is removed and we look at only males then education, age group and pre-existing cardio conditions have a significant affect on BMI where in women it does not.  </w:t>
        </w:r>
      </w:ins>
    </w:p>
    <w:p w14:paraId="38D0532A" w14:textId="77777777" w:rsidR="00BB58B7" w:rsidRPr="00BB58B7" w:rsidRDefault="00BB58B7" w:rsidP="00BB58B7">
      <w:pPr>
        <w:numPr>
          <w:ilvl w:val="0"/>
          <w:numId w:val="3"/>
        </w:numPr>
      </w:pPr>
      <w:r w:rsidRPr="00BB58B7">
        <w:rPr>
          <w:b/>
          <w:bCs/>
        </w:rPr>
        <w:t>Provide your test statistics</w:t>
      </w:r>
      <w:r w:rsidRPr="00BB58B7">
        <w:t>: (Placeholder for specific model results, e.g., hazard ratios, confidence intervals.)</w:t>
      </w:r>
    </w:p>
    <w:p w14:paraId="2B1355D7" w14:textId="77777777" w:rsidR="00BB58B7" w:rsidRPr="00BB58B7" w:rsidRDefault="00BB58B7" w:rsidP="00BB58B7">
      <w:pPr>
        <w:numPr>
          <w:ilvl w:val="0"/>
          <w:numId w:val="3"/>
        </w:numPr>
      </w:pPr>
      <w:r w:rsidRPr="00BB58B7">
        <w:rPr>
          <w:b/>
          <w:bCs/>
        </w:rPr>
        <w:lastRenderedPageBreak/>
        <w:t xml:space="preserve">Provide </w:t>
      </w:r>
      <w:proofErr w:type="gramStart"/>
      <w:r w:rsidRPr="00BB58B7">
        <w:rPr>
          <w:b/>
          <w:bCs/>
        </w:rPr>
        <w:t>all of</w:t>
      </w:r>
      <w:proofErr w:type="gramEnd"/>
      <w:r w:rsidRPr="00BB58B7">
        <w:rPr>
          <w:b/>
          <w:bCs/>
        </w:rPr>
        <w:t xml:space="preserve"> the p-values based on your test statistics</w:t>
      </w:r>
      <w:r w:rsidRPr="00BB58B7">
        <w:t>: (Placeholder for p-values associated with each risk factor in the model.)</w:t>
      </w:r>
    </w:p>
    <w:p w14:paraId="1FD0DBF2" w14:textId="77777777" w:rsidR="00BB58B7" w:rsidRPr="00BB58B7" w:rsidRDefault="00BB58B7" w:rsidP="00BB58B7">
      <w:pPr>
        <w:numPr>
          <w:ilvl w:val="0"/>
          <w:numId w:val="3"/>
        </w:numPr>
      </w:pPr>
      <w:r w:rsidRPr="00BB58B7">
        <w:rPr>
          <w:b/>
          <w:bCs/>
        </w:rPr>
        <w:t>Based on the p-values and a significance level of 0.05, make your decision about rejecting or accepting your null hypotheses</w:t>
      </w:r>
      <w:r w:rsidRPr="00BB58B7">
        <w:t>: (Analysis of whether the null hypothesis can be rejected for each risk factor, based on the p-values.)</w:t>
      </w:r>
    </w:p>
    <w:p w14:paraId="2A92874A" w14:textId="5314DDC2" w:rsidR="00BB58B7" w:rsidRPr="00BB58B7" w:rsidRDefault="00BB58B7" w:rsidP="00BB58B7">
      <w:pPr>
        <w:numPr>
          <w:ilvl w:val="0"/>
          <w:numId w:val="3"/>
        </w:numPr>
      </w:pPr>
      <w:r w:rsidRPr="00BB58B7">
        <w:rPr>
          <w:b/>
          <w:bCs/>
        </w:rPr>
        <w:t>Based on your conclusion, explain the decision in the context</w:t>
      </w:r>
      <w:r w:rsidRPr="00BB58B7">
        <w:t xml:space="preserve">: </w:t>
      </w:r>
    </w:p>
    <w:p w14:paraId="525CFA72" w14:textId="11956B60" w:rsidR="00BB58B7" w:rsidRPr="00BB58B7" w:rsidDel="00A128EB" w:rsidRDefault="00BB58B7" w:rsidP="00BB58B7">
      <w:pPr>
        <w:numPr>
          <w:ilvl w:val="0"/>
          <w:numId w:val="3"/>
        </w:numPr>
        <w:rPr>
          <w:del w:id="143" w:author="Helen Sharif" w:date="2024-04-18T08:16:00Z" w16du:dateUtc="2024-04-18T13:16:00Z"/>
        </w:rPr>
      </w:pPr>
      <w:del w:id="144" w:author="Helen Sharif" w:date="2024-04-18T08:16:00Z" w16du:dateUtc="2024-04-18T13:16:00Z">
        <w:r w:rsidRPr="00BB58B7" w:rsidDel="00A128EB">
          <w:rPr>
            <w:b/>
            <w:bCs/>
          </w:rPr>
          <w:delText>Tell the audience what the most interesting finding is</w:delText>
        </w:r>
        <w:r w:rsidRPr="00BB58B7" w:rsidDel="00A128EB">
          <w:delText xml:space="preserve">: </w:delText>
        </w:r>
      </w:del>
    </w:p>
    <w:p w14:paraId="5400DC14" w14:textId="7EE54F43" w:rsidR="00BB58B7" w:rsidRPr="00BB58B7" w:rsidRDefault="00BB58B7" w:rsidP="00BB58B7">
      <w:pPr>
        <w:numPr>
          <w:ilvl w:val="0"/>
          <w:numId w:val="3"/>
        </w:numPr>
      </w:pPr>
      <w:r w:rsidRPr="00BB58B7">
        <w:rPr>
          <w:b/>
          <w:bCs/>
        </w:rPr>
        <w:t>Tell the audience any limitations about your analysis</w:t>
      </w:r>
      <w:r w:rsidRPr="00BB58B7">
        <w:t>:</w:t>
      </w:r>
      <w:ins w:id="145" w:author="Helen Sharif" w:date="2024-04-18T08:19:00Z" w16du:dateUtc="2024-04-18T13:19:00Z">
        <w:r w:rsidR="00372957">
          <w:t xml:space="preserve"> (am I missing anything?)</w:t>
        </w:r>
      </w:ins>
      <w:r w:rsidRPr="00BB58B7">
        <w:t xml:space="preserve"> </w:t>
      </w:r>
    </w:p>
    <w:p w14:paraId="6AE073DA" w14:textId="40DA37D7" w:rsidR="00BB58B7" w:rsidRDefault="00A128EB" w:rsidP="00F957BB">
      <w:pPr>
        <w:rPr>
          <w:ins w:id="146" w:author="Helen Sharif" w:date="2024-04-18T08:16:00Z" w16du:dateUtc="2024-04-18T13:16:00Z"/>
        </w:rPr>
      </w:pPr>
      <w:ins w:id="147" w:author="Helen Sharif" w:date="2024-04-18T08:14:00Z" w16du:dateUtc="2024-04-18T13:14:00Z">
        <w:r>
          <w:t xml:space="preserve">The piece that was possibly most interesting was that </w:t>
        </w:r>
      </w:ins>
      <w:ins w:id="148" w:author="Helen Sharif" w:date="2024-04-18T08:15:00Z" w16du:dateUtc="2024-04-18T13:15:00Z">
        <w:r>
          <w:t>each of these independent variables had different outcomes between men and women’s BMI.  It was believed at the start tha</w:t>
        </w:r>
      </w:ins>
      <w:ins w:id="149" w:author="Helen Sharif" w:date="2024-04-18T08:16:00Z" w16du:dateUtc="2024-04-18T13:16:00Z">
        <w:r>
          <w:t xml:space="preserve">t it would have a main affect on both men and </w:t>
        </w:r>
      </w:ins>
      <w:ins w:id="150" w:author="Helen Sharif" w:date="2024-04-18T08:19:00Z" w16du:dateUtc="2024-04-18T13:19:00Z">
        <w:r w:rsidR="00372957">
          <w:t>women,</w:t>
        </w:r>
      </w:ins>
      <w:ins w:id="151" w:author="Helen Sharif" w:date="2024-04-18T08:16:00Z" w16du:dateUtc="2024-04-18T13:16:00Z">
        <w:r>
          <w:t xml:space="preserve"> but it does not.  </w:t>
        </w:r>
      </w:ins>
    </w:p>
    <w:p w14:paraId="4A11E1BF" w14:textId="5F92DDFA" w:rsidR="00372957" w:rsidRPr="00F957BB" w:rsidRDefault="00372957" w:rsidP="00372957">
      <w:pPr>
        <w:rPr>
          <w:ins w:id="152" w:author="Helen Sharif" w:date="2024-04-18T08:19:00Z" w16du:dateUtc="2024-04-18T13:19:00Z"/>
        </w:rPr>
      </w:pPr>
      <w:ins w:id="153" w:author="Helen Sharif" w:date="2024-04-18T08:19:00Z" w16du:dateUtc="2024-04-18T13:19:00Z">
        <w:r>
          <w:t>There were a variety of limitations with this study.  The study was a voluntary study</w:t>
        </w:r>
      </w:ins>
      <w:ins w:id="154" w:author="Helen Sharif" w:date="2024-04-18T08:20:00Z" w16du:dateUtc="2024-04-18T13:20:00Z">
        <w:r w:rsidR="00B76AD0">
          <w:t xml:space="preserve"> over generations; </w:t>
        </w:r>
        <w:proofErr w:type="gramStart"/>
        <w:r w:rsidR="00B76AD0">
          <w:t>thus</w:t>
        </w:r>
      </w:ins>
      <w:proofErr w:type="gramEnd"/>
      <w:ins w:id="155" w:author="Helen Sharif" w:date="2024-04-18T08:19:00Z" w16du:dateUtc="2024-04-18T13:19:00Z">
        <w:r>
          <w:t xml:space="preserve"> participants could opt out at any time.  For </w:t>
        </w:r>
        <w:proofErr w:type="gramStart"/>
        <w:r>
          <w:t>each individual</w:t>
        </w:r>
        <w:proofErr w:type="gramEnd"/>
        <w:r>
          <w:t xml:space="preserve"> there were also missing data points which resulted in a smaller sample size, but the sample size was still large enough to be valid.  </w:t>
        </w:r>
      </w:ins>
    </w:p>
    <w:p w14:paraId="130E8AE3" w14:textId="77777777" w:rsidR="00A128EB" w:rsidRPr="00F957BB" w:rsidRDefault="00A128EB" w:rsidP="00F957BB"/>
    <w:sectPr w:rsidR="00A128EB" w:rsidRPr="00F957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Helen Sharif" w:date="2024-04-18T08:12:00Z" w:initials="HS">
    <w:p w14:paraId="05EC6A1F" w14:textId="77777777" w:rsidR="00A128EB" w:rsidRDefault="00A128EB" w:rsidP="00A128EB">
      <w:pPr>
        <w:pStyle w:val="CommentText"/>
      </w:pPr>
      <w:r>
        <w:rPr>
          <w:rStyle w:val="CommentReference"/>
        </w:rPr>
        <w:annotationRef/>
      </w:r>
      <w:r>
        <w:t>I don’t think we need this section since its covered in the prev hypothesis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EC6A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CACBF5" w16cex:dateUtc="2024-04-18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EC6A1F" w16cid:durableId="2FCACB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74BA"/>
    <w:multiLevelType w:val="multilevel"/>
    <w:tmpl w:val="93FE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5E6FCE"/>
    <w:multiLevelType w:val="multilevel"/>
    <w:tmpl w:val="EE8C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7E561F"/>
    <w:multiLevelType w:val="multilevel"/>
    <w:tmpl w:val="5EAE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2775733">
    <w:abstractNumId w:val="2"/>
  </w:num>
  <w:num w:numId="2" w16cid:durableId="2034334192">
    <w:abstractNumId w:val="0"/>
  </w:num>
  <w:num w:numId="3" w16cid:durableId="15402368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len Sharif">
    <w15:presenceInfo w15:providerId="AD" w15:userId="S::helen.sharif@pinnacleskin.com::8c360544-febd-43c9-ae60-cc06c96d0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16"/>
    <w:rsid w:val="00015A8F"/>
    <w:rsid w:val="000962DF"/>
    <w:rsid w:val="000C338D"/>
    <w:rsid w:val="000E7123"/>
    <w:rsid w:val="000F4522"/>
    <w:rsid w:val="000F6BF1"/>
    <w:rsid w:val="001160D4"/>
    <w:rsid w:val="001239D6"/>
    <w:rsid w:val="00152CFD"/>
    <w:rsid w:val="001848C3"/>
    <w:rsid w:val="001A70EA"/>
    <w:rsid w:val="001D23A1"/>
    <w:rsid w:val="00242551"/>
    <w:rsid w:val="002479BE"/>
    <w:rsid w:val="002A5B19"/>
    <w:rsid w:val="00353B92"/>
    <w:rsid w:val="00372957"/>
    <w:rsid w:val="003C5E18"/>
    <w:rsid w:val="003F0480"/>
    <w:rsid w:val="00496D79"/>
    <w:rsid w:val="004B5FED"/>
    <w:rsid w:val="004D3F0A"/>
    <w:rsid w:val="00505D16"/>
    <w:rsid w:val="00513142"/>
    <w:rsid w:val="00574C02"/>
    <w:rsid w:val="005F0BD7"/>
    <w:rsid w:val="0062527E"/>
    <w:rsid w:val="00691225"/>
    <w:rsid w:val="00695730"/>
    <w:rsid w:val="006C5899"/>
    <w:rsid w:val="006F0728"/>
    <w:rsid w:val="00753630"/>
    <w:rsid w:val="007653FF"/>
    <w:rsid w:val="00775B29"/>
    <w:rsid w:val="00831EB7"/>
    <w:rsid w:val="008338C4"/>
    <w:rsid w:val="008B5143"/>
    <w:rsid w:val="008F7751"/>
    <w:rsid w:val="00955426"/>
    <w:rsid w:val="009670A4"/>
    <w:rsid w:val="00997827"/>
    <w:rsid w:val="009E66E1"/>
    <w:rsid w:val="00A128EB"/>
    <w:rsid w:val="00A50298"/>
    <w:rsid w:val="00A86361"/>
    <w:rsid w:val="00AB5801"/>
    <w:rsid w:val="00B50106"/>
    <w:rsid w:val="00B51865"/>
    <w:rsid w:val="00B608E1"/>
    <w:rsid w:val="00B76AD0"/>
    <w:rsid w:val="00BA3BC0"/>
    <w:rsid w:val="00BB58B7"/>
    <w:rsid w:val="00C10363"/>
    <w:rsid w:val="00C2526E"/>
    <w:rsid w:val="00C36458"/>
    <w:rsid w:val="00C37210"/>
    <w:rsid w:val="00C473E4"/>
    <w:rsid w:val="00C87F33"/>
    <w:rsid w:val="00D12046"/>
    <w:rsid w:val="00D2438C"/>
    <w:rsid w:val="00D77BBC"/>
    <w:rsid w:val="00E12F96"/>
    <w:rsid w:val="00F160B0"/>
    <w:rsid w:val="00F80A1A"/>
    <w:rsid w:val="00F93516"/>
    <w:rsid w:val="00F957BB"/>
    <w:rsid w:val="00FA1BC4"/>
    <w:rsid w:val="00FD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9084"/>
  <w15:chartTrackingRefBased/>
  <w15:docId w15:val="{D0207D6B-668A-4A33-8B12-3F48187C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BBC"/>
  </w:style>
  <w:style w:type="paragraph" w:styleId="Heading1">
    <w:name w:val="heading 1"/>
    <w:basedOn w:val="Normal"/>
    <w:next w:val="Normal"/>
    <w:link w:val="Heading1Char"/>
    <w:uiPriority w:val="9"/>
    <w:qFormat/>
    <w:rsid w:val="00505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D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D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D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D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D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D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D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D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D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D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D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D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D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D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D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D16"/>
    <w:rPr>
      <w:rFonts w:eastAsiaTheme="majorEastAsia" w:cstheme="majorBidi"/>
      <w:color w:val="272727" w:themeColor="text1" w:themeTint="D8"/>
    </w:rPr>
  </w:style>
  <w:style w:type="paragraph" w:styleId="Title">
    <w:name w:val="Title"/>
    <w:basedOn w:val="Normal"/>
    <w:next w:val="Normal"/>
    <w:link w:val="TitleChar"/>
    <w:uiPriority w:val="10"/>
    <w:qFormat/>
    <w:rsid w:val="00505D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D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D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D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D16"/>
    <w:pPr>
      <w:spacing w:before="160"/>
      <w:jc w:val="center"/>
    </w:pPr>
    <w:rPr>
      <w:i/>
      <w:iCs/>
      <w:color w:val="404040" w:themeColor="text1" w:themeTint="BF"/>
    </w:rPr>
  </w:style>
  <w:style w:type="character" w:customStyle="1" w:styleId="QuoteChar">
    <w:name w:val="Quote Char"/>
    <w:basedOn w:val="DefaultParagraphFont"/>
    <w:link w:val="Quote"/>
    <w:uiPriority w:val="29"/>
    <w:rsid w:val="00505D16"/>
    <w:rPr>
      <w:i/>
      <w:iCs/>
      <w:color w:val="404040" w:themeColor="text1" w:themeTint="BF"/>
    </w:rPr>
  </w:style>
  <w:style w:type="paragraph" w:styleId="ListParagraph">
    <w:name w:val="List Paragraph"/>
    <w:basedOn w:val="Normal"/>
    <w:uiPriority w:val="34"/>
    <w:qFormat/>
    <w:rsid w:val="00505D16"/>
    <w:pPr>
      <w:ind w:left="720"/>
      <w:contextualSpacing/>
    </w:pPr>
  </w:style>
  <w:style w:type="character" w:styleId="IntenseEmphasis">
    <w:name w:val="Intense Emphasis"/>
    <w:basedOn w:val="DefaultParagraphFont"/>
    <w:uiPriority w:val="21"/>
    <w:qFormat/>
    <w:rsid w:val="00505D16"/>
    <w:rPr>
      <w:i/>
      <w:iCs/>
      <w:color w:val="0F4761" w:themeColor="accent1" w:themeShade="BF"/>
    </w:rPr>
  </w:style>
  <w:style w:type="paragraph" w:styleId="IntenseQuote">
    <w:name w:val="Intense Quote"/>
    <w:basedOn w:val="Normal"/>
    <w:next w:val="Normal"/>
    <w:link w:val="IntenseQuoteChar"/>
    <w:uiPriority w:val="30"/>
    <w:qFormat/>
    <w:rsid w:val="00505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D16"/>
    <w:rPr>
      <w:i/>
      <w:iCs/>
      <w:color w:val="0F4761" w:themeColor="accent1" w:themeShade="BF"/>
    </w:rPr>
  </w:style>
  <w:style w:type="character" w:styleId="IntenseReference">
    <w:name w:val="Intense Reference"/>
    <w:basedOn w:val="DefaultParagraphFont"/>
    <w:uiPriority w:val="32"/>
    <w:qFormat/>
    <w:rsid w:val="00505D16"/>
    <w:rPr>
      <w:b/>
      <w:bCs/>
      <w:smallCaps/>
      <w:color w:val="0F4761" w:themeColor="accent1" w:themeShade="BF"/>
      <w:spacing w:val="5"/>
    </w:rPr>
  </w:style>
  <w:style w:type="character" w:styleId="HTMLCode">
    <w:name w:val="HTML Code"/>
    <w:basedOn w:val="DefaultParagraphFont"/>
    <w:uiPriority w:val="99"/>
    <w:semiHidden/>
    <w:unhideWhenUsed/>
    <w:rsid w:val="00B51865"/>
    <w:rPr>
      <w:rFonts w:ascii="Courier New" w:eastAsia="Times New Roman" w:hAnsi="Courier New" w:cs="Courier New"/>
      <w:sz w:val="20"/>
      <w:szCs w:val="20"/>
    </w:rPr>
  </w:style>
  <w:style w:type="paragraph" w:styleId="Revision">
    <w:name w:val="Revision"/>
    <w:hidden/>
    <w:uiPriority w:val="99"/>
    <w:semiHidden/>
    <w:rsid w:val="000F4522"/>
    <w:pPr>
      <w:spacing w:after="0" w:line="240" w:lineRule="auto"/>
    </w:pPr>
  </w:style>
  <w:style w:type="character" w:styleId="CommentReference">
    <w:name w:val="annotation reference"/>
    <w:basedOn w:val="DefaultParagraphFont"/>
    <w:uiPriority w:val="99"/>
    <w:semiHidden/>
    <w:unhideWhenUsed/>
    <w:rsid w:val="00A128EB"/>
    <w:rPr>
      <w:sz w:val="16"/>
      <w:szCs w:val="16"/>
    </w:rPr>
  </w:style>
  <w:style w:type="paragraph" w:styleId="CommentText">
    <w:name w:val="annotation text"/>
    <w:basedOn w:val="Normal"/>
    <w:link w:val="CommentTextChar"/>
    <w:uiPriority w:val="99"/>
    <w:unhideWhenUsed/>
    <w:rsid w:val="00A128EB"/>
    <w:pPr>
      <w:spacing w:line="240" w:lineRule="auto"/>
    </w:pPr>
    <w:rPr>
      <w:sz w:val="20"/>
      <w:szCs w:val="20"/>
    </w:rPr>
  </w:style>
  <w:style w:type="character" w:customStyle="1" w:styleId="CommentTextChar">
    <w:name w:val="Comment Text Char"/>
    <w:basedOn w:val="DefaultParagraphFont"/>
    <w:link w:val="CommentText"/>
    <w:uiPriority w:val="99"/>
    <w:rsid w:val="00A128EB"/>
    <w:rPr>
      <w:sz w:val="20"/>
      <w:szCs w:val="20"/>
    </w:rPr>
  </w:style>
  <w:style w:type="paragraph" w:styleId="CommentSubject">
    <w:name w:val="annotation subject"/>
    <w:basedOn w:val="CommentText"/>
    <w:next w:val="CommentText"/>
    <w:link w:val="CommentSubjectChar"/>
    <w:uiPriority w:val="99"/>
    <w:semiHidden/>
    <w:unhideWhenUsed/>
    <w:rsid w:val="00A128EB"/>
    <w:rPr>
      <w:b/>
      <w:bCs/>
    </w:rPr>
  </w:style>
  <w:style w:type="character" w:customStyle="1" w:styleId="CommentSubjectChar">
    <w:name w:val="Comment Subject Char"/>
    <w:basedOn w:val="CommentTextChar"/>
    <w:link w:val="CommentSubject"/>
    <w:uiPriority w:val="99"/>
    <w:semiHidden/>
    <w:rsid w:val="00A128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114361">
      <w:bodyDiv w:val="1"/>
      <w:marLeft w:val="0"/>
      <w:marRight w:val="0"/>
      <w:marTop w:val="0"/>
      <w:marBottom w:val="0"/>
      <w:divBdr>
        <w:top w:val="none" w:sz="0" w:space="0" w:color="auto"/>
        <w:left w:val="none" w:sz="0" w:space="0" w:color="auto"/>
        <w:bottom w:val="none" w:sz="0" w:space="0" w:color="auto"/>
        <w:right w:val="none" w:sz="0" w:space="0" w:color="auto"/>
      </w:divBdr>
    </w:div>
    <w:div w:id="378826717">
      <w:bodyDiv w:val="1"/>
      <w:marLeft w:val="0"/>
      <w:marRight w:val="0"/>
      <w:marTop w:val="0"/>
      <w:marBottom w:val="0"/>
      <w:divBdr>
        <w:top w:val="none" w:sz="0" w:space="0" w:color="auto"/>
        <w:left w:val="none" w:sz="0" w:space="0" w:color="auto"/>
        <w:bottom w:val="none" w:sz="0" w:space="0" w:color="auto"/>
        <w:right w:val="none" w:sz="0" w:space="0" w:color="auto"/>
      </w:divBdr>
    </w:div>
    <w:div w:id="578565192">
      <w:bodyDiv w:val="1"/>
      <w:marLeft w:val="0"/>
      <w:marRight w:val="0"/>
      <w:marTop w:val="0"/>
      <w:marBottom w:val="0"/>
      <w:divBdr>
        <w:top w:val="none" w:sz="0" w:space="0" w:color="auto"/>
        <w:left w:val="none" w:sz="0" w:space="0" w:color="auto"/>
        <w:bottom w:val="none" w:sz="0" w:space="0" w:color="auto"/>
        <w:right w:val="none" w:sz="0" w:space="0" w:color="auto"/>
      </w:divBdr>
    </w:div>
    <w:div w:id="643660646">
      <w:bodyDiv w:val="1"/>
      <w:marLeft w:val="0"/>
      <w:marRight w:val="0"/>
      <w:marTop w:val="0"/>
      <w:marBottom w:val="0"/>
      <w:divBdr>
        <w:top w:val="none" w:sz="0" w:space="0" w:color="auto"/>
        <w:left w:val="none" w:sz="0" w:space="0" w:color="auto"/>
        <w:bottom w:val="none" w:sz="0" w:space="0" w:color="auto"/>
        <w:right w:val="none" w:sz="0" w:space="0" w:color="auto"/>
      </w:divBdr>
    </w:div>
    <w:div w:id="756248591">
      <w:bodyDiv w:val="1"/>
      <w:marLeft w:val="0"/>
      <w:marRight w:val="0"/>
      <w:marTop w:val="0"/>
      <w:marBottom w:val="0"/>
      <w:divBdr>
        <w:top w:val="none" w:sz="0" w:space="0" w:color="auto"/>
        <w:left w:val="none" w:sz="0" w:space="0" w:color="auto"/>
        <w:bottom w:val="none" w:sz="0" w:space="0" w:color="auto"/>
        <w:right w:val="none" w:sz="0" w:space="0" w:color="auto"/>
      </w:divBdr>
    </w:div>
    <w:div w:id="973370088">
      <w:bodyDiv w:val="1"/>
      <w:marLeft w:val="0"/>
      <w:marRight w:val="0"/>
      <w:marTop w:val="0"/>
      <w:marBottom w:val="0"/>
      <w:divBdr>
        <w:top w:val="none" w:sz="0" w:space="0" w:color="auto"/>
        <w:left w:val="none" w:sz="0" w:space="0" w:color="auto"/>
        <w:bottom w:val="none" w:sz="0" w:space="0" w:color="auto"/>
        <w:right w:val="none" w:sz="0" w:space="0" w:color="auto"/>
      </w:divBdr>
    </w:div>
    <w:div w:id="1042949377">
      <w:bodyDiv w:val="1"/>
      <w:marLeft w:val="0"/>
      <w:marRight w:val="0"/>
      <w:marTop w:val="0"/>
      <w:marBottom w:val="0"/>
      <w:divBdr>
        <w:top w:val="none" w:sz="0" w:space="0" w:color="auto"/>
        <w:left w:val="none" w:sz="0" w:space="0" w:color="auto"/>
        <w:bottom w:val="none" w:sz="0" w:space="0" w:color="auto"/>
        <w:right w:val="none" w:sz="0" w:space="0" w:color="auto"/>
      </w:divBdr>
    </w:div>
    <w:div w:id="1332755088">
      <w:bodyDiv w:val="1"/>
      <w:marLeft w:val="0"/>
      <w:marRight w:val="0"/>
      <w:marTop w:val="0"/>
      <w:marBottom w:val="0"/>
      <w:divBdr>
        <w:top w:val="none" w:sz="0" w:space="0" w:color="auto"/>
        <w:left w:val="none" w:sz="0" w:space="0" w:color="auto"/>
        <w:bottom w:val="none" w:sz="0" w:space="0" w:color="auto"/>
        <w:right w:val="none" w:sz="0" w:space="0" w:color="auto"/>
      </w:divBdr>
    </w:div>
    <w:div w:id="1831362282">
      <w:bodyDiv w:val="1"/>
      <w:marLeft w:val="0"/>
      <w:marRight w:val="0"/>
      <w:marTop w:val="0"/>
      <w:marBottom w:val="0"/>
      <w:divBdr>
        <w:top w:val="none" w:sz="0" w:space="0" w:color="auto"/>
        <w:left w:val="none" w:sz="0" w:space="0" w:color="auto"/>
        <w:bottom w:val="none" w:sz="0" w:space="0" w:color="auto"/>
        <w:right w:val="none" w:sz="0" w:space="0" w:color="auto"/>
      </w:divBdr>
    </w:div>
    <w:div w:id="191254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2699</TotalTime>
  <Pages>5</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lange</dc:creator>
  <cp:keywords/>
  <dc:description/>
  <cp:lastModifiedBy>Helen Sharif</cp:lastModifiedBy>
  <cp:revision>56</cp:revision>
  <dcterms:created xsi:type="dcterms:W3CDTF">2024-04-06T01:16:00Z</dcterms:created>
  <dcterms:modified xsi:type="dcterms:W3CDTF">2024-04-18T13:21:00Z</dcterms:modified>
</cp:coreProperties>
</file>